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D0AF9" w14:textId="72737125" w:rsidR="004D07B9" w:rsidRPr="007F1C14" w:rsidRDefault="004D07B9" w:rsidP="00B25508">
      <w:pPr>
        <w:pStyle w:val="Heading1"/>
      </w:pPr>
      <w:bookmarkStart w:id="0" w:name="_Toc305829855"/>
      <w:r w:rsidRPr="007F1C14">
        <w:t xml:space="preserve">Athena </w:t>
      </w:r>
      <w:r w:rsidR="00B25508">
        <w:t>Developer’s</w:t>
      </w:r>
      <w:r w:rsidRPr="007F1C14">
        <w:t xml:space="preserve"> Guide</w:t>
      </w:r>
      <w:bookmarkEnd w:id="0"/>
    </w:p>
    <w:p w14:paraId="1E8AB79E" w14:textId="70BB4A89" w:rsidR="004D07B9" w:rsidRDefault="004D07B9" w:rsidP="004D07B9">
      <w:pPr>
        <w:pStyle w:val="Subtitle"/>
      </w:pPr>
      <w:r>
        <w:t>Athena S&amp;RO Simulation, V</w:t>
      </w:r>
      <w:r w:rsidR="00B25508">
        <w:t>6.3</w:t>
      </w:r>
    </w:p>
    <w:p w14:paraId="4AB2F4FA" w14:textId="6E5B8FBD" w:rsidR="004D07B9" w:rsidRDefault="00B25508" w:rsidP="004D07B9">
      <w:pPr>
        <w:pStyle w:val="Subtitle"/>
        <w:rPr>
          <w:i w:val="0"/>
          <w:iCs w:val="0"/>
        </w:rPr>
      </w:pPr>
      <w:r>
        <w:rPr>
          <w:i w:val="0"/>
          <w:iCs w:val="0"/>
        </w:rPr>
        <w:t>October</w:t>
      </w:r>
      <w:r w:rsidR="00875AF8">
        <w:rPr>
          <w:i w:val="0"/>
          <w:iCs w:val="0"/>
        </w:rPr>
        <w:t>,</w:t>
      </w:r>
      <w:r w:rsidR="00490243">
        <w:rPr>
          <w:i w:val="0"/>
          <w:iCs w:val="0"/>
        </w:rPr>
        <w:t xml:space="preserve"> 201</w:t>
      </w:r>
      <w:r w:rsidR="00AF077E">
        <w:rPr>
          <w:i w:val="0"/>
          <w:iCs w:val="0"/>
        </w:rPr>
        <w:t>5</w:t>
      </w:r>
    </w:p>
    <w:p w14:paraId="4E6CE6B9" w14:textId="77777777" w:rsidR="004D07B9" w:rsidRDefault="004D07B9" w:rsidP="004D07B9"/>
    <w:p w14:paraId="42DC211F" w14:textId="77777777" w:rsidR="004D07B9" w:rsidRDefault="004D07B9" w:rsidP="004D07B9"/>
    <w:p w14:paraId="11EF7AE8" w14:textId="77777777" w:rsidR="004D07B9" w:rsidRDefault="004D07B9" w:rsidP="004D07B9"/>
    <w:p w14:paraId="2B4AC530" w14:textId="77777777" w:rsidR="004D07B9" w:rsidRDefault="004D07B9" w:rsidP="004D07B9"/>
    <w:p w14:paraId="6E7B9109" w14:textId="77777777" w:rsidR="004D07B9" w:rsidRDefault="004D07B9" w:rsidP="004D07B9"/>
    <w:p w14:paraId="1577F4DE" w14:textId="77777777" w:rsidR="004D07B9" w:rsidRDefault="004D07B9" w:rsidP="004D07B9"/>
    <w:p w14:paraId="35F9A005" w14:textId="77777777" w:rsidR="004D07B9" w:rsidRDefault="004D07B9" w:rsidP="004D07B9"/>
    <w:p w14:paraId="447CC292" w14:textId="77777777" w:rsidR="004D07B9" w:rsidRDefault="004D07B9" w:rsidP="004D07B9"/>
    <w:p w14:paraId="01414451" w14:textId="77777777" w:rsidR="004D07B9" w:rsidRDefault="004D07B9" w:rsidP="004D07B9"/>
    <w:p w14:paraId="3FE692C5" w14:textId="77777777" w:rsidR="004D07B9" w:rsidRDefault="004D07B9" w:rsidP="004D07B9"/>
    <w:p w14:paraId="0B996404" w14:textId="77777777" w:rsidR="004D07B9" w:rsidRDefault="004D07B9" w:rsidP="004D07B9">
      <w:pPr>
        <w:jc w:val="center"/>
      </w:pPr>
      <w:r>
        <w:t>William H. Duquette</w:t>
      </w:r>
    </w:p>
    <w:p w14:paraId="0E5B9110" w14:textId="77777777" w:rsidR="002A6838" w:rsidRDefault="002A6838" w:rsidP="004D07B9">
      <w:pPr>
        <w:jc w:val="center"/>
      </w:pPr>
    </w:p>
    <w:p w14:paraId="69D8D07A" w14:textId="77777777" w:rsidR="004D07B9" w:rsidRDefault="004D07B9" w:rsidP="004D07B9">
      <w:pPr>
        <w:jc w:val="center"/>
      </w:pPr>
      <w:r>
        <w:t>Jet Propulsion Laboratory</w:t>
      </w:r>
    </w:p>
    <w:p w14:paraId="3DC2C4F7" w14:textId="77777777" w:rsidR="004D07B9" w:rsidRDefault="004D07B9" w:rsidP="004D07B9"/>
    <w:p w14:paraId="740B201A" w14:textId="77777777" w:rsidR="007F1C14" w:rsidRDefault="007F1C14" w:rsidP="004D07B9"/>
    <w:p w14:paraId="69DB869F" w14:textId="77777777" w:rsidR="007F1C14" w:rsidRDefault="007F1C14" w:rsidP="004D07B9"/>
    <w:p w14:paraId="25C8614C" w14:textId="77777777" w:rsidR="007F1C14" w:rsidRDefault="007F1C14" w:rsidP="004D07B9"/>
    <w:p w14:paraId="13496ACB" w14:textId="77777777" w:rsidR="007F1C14" w:rsidRDefault="007F1C14" w:rsidP="004D07B9"/>
    <w:p w14:paraId="02929A7B" w14:textId="77777777" w:rsidR="004D07B9" w:rsidRDefault="004D07B9" w:rsidP="004D07B9"/>
    <w:p w14:paraId="6A3670A2" w14:textId="77777777" w:rsidR="00EF2A07" w:rsidRDefault="004D07B9" w:rsidP="00490243">
      <w:pPr>
        <w:jc w:val="center"/>
        <w:rPr>
          <w:i/>
          <w:sz w:val="20"/>
          <w:szCs w:val="20"/>
        </w:rPr>
      </w:pPr>
      <w:r w:rsidRPr="007F1C14">
        <w:rPr>
          <w:i/>
          <w:sz w:val="20"/>
          <w:szCs w:val="20"/>
        </w:rPr>
        <w:t>Copyright 2008-201</w:t>
      </w:r>
      <w:r w:rsidR="00476105">
        <w:rPr>
          <w:i/>
          <w:sz w:val="20"/>
          <w:szCs w:val="20"/>
        </w:rPr>
        <w:t>5</w:t>
      </w:r>
      <w:r w:rsidRPr="007F1C14">
        <w:rPr>
          <w:i/>
          <w:sz w:val="20"/>
          <w:szCs w:val="20"/>
        </w:rPr>
        <w:t xml:space="preserve">, by the California Institute of Technology. ALL RIGHTS RESERVED. </w:t>
      </w:r>
    </w:p>
    <w:p w14:paraId="4D3D2505" w14:textId="491C0F05" w:rsidR="00EF2A07" w:rsidRDefault="004D07B9" w:rsidP="00EF2A07">
      <w:pPr>
        <w:jc w:val="center"/>
        <w:rPr>
          <w:i/>
          <w:sz w:val="20"/>
          <w:szCs w:val="20"/>
        </w:rPr>
      </w:pPr>
      <w:r w:rsidRPr="007F1C14">
        <w:rPr>
          <w:i/>
          <w:sz w:val="20"/>
          <w:szCs w:val="20"/>
        </w:rPr>
        <w:t xml:space="preserve">United States Government Sponsorship acknowledged. </w:t>
      </w:r>
    </w:p>
    <w:p w14:paraId="5479180B" w14:textId="77777777" w:rsidR="00EF2A07" w:rsidRDefault="00EF2A07" w:rsidP="00EF2A07">
      <w:pPr>
        <w:jc w:val="center"/>
        <w:rPr>
          <w:i/>
          <w:sz w:val="20"/>
          <w:szCs w:val="20"/>
        </w:rPr>
      </w:pPr>
    </w:p>
    <w:p w14:paraId="449C470C" w14:textId="77777777" w:rsidR="00EF2A07" w:rsidRDefault="00EF2A07" w:rsidP="00EF2A07">
      <w:pPr>
        <w:jc w:val="center"/>
        <w:rPr>
          <w:i/>
          <w:sz w:val="20"/>
          <w:szCs w:val="20"/>
        </w:rPr>
      </w:pPr>
    </w:p>
    <w:p w14:paraId="3A5E6429" w14:textId="77777777" w:rsidR="00EF2A07" w:rsidRDefault="00EF2A07" w:rsidP="00EF2A07">
      <w:pPr>
        <w:jc w:val="center"/>
        <w:rPr>
          <w:i/>
          <w:sz w:val="20"/>
          <w:szCs w:val="20"/>
        </w:rPr>
      </w:pPr>
    </w:p>
    <w:p w14:paraId="523559B3" w14:textId="77777777" w:rsidR="00EF2A07" w:rsidRDefault="00EF2A07" w:rsidP="00EF2A07">
      <w:pPr>
        <w:jc w:val="center"/>
        <w:rPr>
          <w:i/>
          <w:sz w:val="20"/>
          <w:szCs w:val="20"/>
        </w:rPr>
      </w:pPr>
    </w:p>
    <w:p w14:paraId="63BF1BF1" w14:textId="77777777" w:rsidR="00EF2A07" w:rsidRPr="007F1C14" w:rsidRDefault="00EF2A07" w:rsidP="00EF2A07">
      <w:pPr>
        <w:jc w:val="center"/>
        <w:rPr>
          <w:i/>
          <w:sz w:val="20"/>
          <w:szCs w:val="20"/>
        </w:rPr>
      </w:pPr>
      <w:bookmarkStart w:id="1" w:name="_GoBack"/>
      <w:bookmarkEnd w:id="1"/>
    </w:p>
    <w:p w14:paraId="5625CE77" w14:textId="22EB4448" w:rsidR="004D07B9" w:rsidRPr="007F1C14" w:rsidRDefault="004D07B9" w:rsidP="004D07B9">
      <w:pPr>
        <w:jc w:val="center"/>
        <w:rPr>
          <w:i/>
          <w:sz w:val="20"/>
          <w:szCs w:val="20"/>
        </w:rPr>
      </w:pPr>
    </w:p>
    <w:p w14:paraId="036E9E53" w14:textId="77777777" w:rsidR="009E5C44" w:rsidRPr="00450468" w:rsidRDefault="009E5C44" w:rsidP="009E5C44"/>
    <w:p w14:paraId="45BC89A1" w14:textId="77777777" w:rsidR="004D07B9" w:rsidRPr="00C71862" w:rsidRDefault="004D07B9" w:rsidP="000604F7">
      <w:pPr>
        <w:pStyle w:val="Textbody"/>
      </w:pPr>
      <w:r>
        <w:lastRenderedPageBreak/>
        <w:t>Table o</w:t>
      </w:r>
      <w:r w:rsidRPr="00C71862">
        <w:t>f Contents</w:t>
      </w:r>
    </w:p>
    <w:p w14:paraId="2E993443" w14:textId="77777777" w:rsidR="007C2834" w:rsidRDefault="00947D3F">
      <w:pPr>
        <w:pStyle w:val="TOC1"/>
        <w:tabs>
          <w:tab w:val="right" w:leader="dot" w:pos="9710"/>
        </w:tabs>
        <w:rPr>
          <w:rFonts w:eastAsiaTheme="minorEastAsia" w:cstheme="minorBidi"/>
          <w:b w:val="0"/>
          <w:caps w:val="0"/>
          <w:noProof/>
          <w:sz w:val="24"/>
          <w:szCs w:val="24"/>
          <w:lang w:eastAsia="ja-JP"/>
        </w:rPr>
      </w:pPr>
      <w:r>
        <w:rPr>
          <w:bCs/>
          <w:noProof/>
        </w:rPr>
        <w:fldChar w:fldCharType="begin"/>
      </w:r>
      <w:r w:rsidR="004D07B9">
        <w:instrText xml:space="preserve"> TOC \o "1-9" \l 1-9 </w:instrText>
      </w:r>
      <w:r>
        <w:rPr>
          <w:bCs/>
          <w:noProof/>
        </w:rPr>
        <w:fldChar w:fldCharType="separate"/>
      </w:r>
      <w:r w:rsidR="007C2834">
        <w:rPr>
          <w:noProof/>
        </w:rPr>
        <w:t>Athena Developer’s Guide</w:t>
      </w:r>
      <w:r w:rsidR="007C2834">
        <w:rPr>
          <w:noProof/>
        </w:rPr>
        <w:tab/>
      </w:r>
      <w:r w:rsidR="007C2834">
        <w:rPr>
          <w:noProof/>
        </w:rPr>
        <w:fldChar w:fldCharType="begin"/>
      </w:r>
      <w:r w:rsidR="007C2834">
        <w:rPr>
          <w:noProof/>
        </w:rPr>
        <w:instrText xml:space="preserve"> PAGEREF _Toc305829855 \h </w:instrText>
      </w:r>
      <w:r w:rsidR="007C2834">
        <w:rPr>
          <w:noProof/>
        </w:rPr>
      </w:r>
      <w:r w:rsidR="007C2834">
        <w:rPr>
          <w:noProof/>
        </w:rPr>
        <w:fldChar w:fldCharType="separate"/>
      </w:r>
      <w:r w:rsidR="007C2834">
        <w:rPr>
          <w:noProof/>
        </w:rPr>
        <w:t>1</w:t>
      </w:r>
      <w:r w:rsidR="007C2834">
        <w:rPr>
          <w:noProof/>
        </w:rPr>
        <w:fldChar w:fldCharType="end"/>
      </w:r>
    </w:p>
    <w:p w14:paraId="4676C0EA" w14:textId="77777777" w:rsidR="007C2834" w:rsidRDefault="007C2834">
      <w:pPr>
        <w:pStyle w:val="TOC2"/>
        <w:tabs>
          <w:tab w:val="left" w:pos="632"/>
        </w:tabs>
        <w:rPr>
          <w:rFonts w:eastAsiaTheme="minorEastAsia" w:cstheme="minorBidi"/>
          <w:sz w:val="24"/>
          <w:szCs w:val="24"/>
          <w:lang w:eastAsia="ja-JP"/>
        </w:rPr>
      </w:pPr>
      <w:r>
        <w:t>1.</w:t>
      </w:r>
      <w:r>
        <w:rPr>
          <w:rFonts w:eastAsiaTheme="minorEastAsia" w:cstheme="minorBidi"/>
          <w:sz w:val="24"/>
          <w:szCs w:val="24"/>
          <w:lang w:eastAsia="ja-JP"/>
        </w:rPr>
        <w:tab/>
      </w:r>
      <w:r>
        <w:t>Introduction</w:t>
      </w:r>
      <w:r>
        <w:tab/>
      </w:r>
      <w:r>
        <w:fldChar w:fldCharType="begin"/>
      </w:r>
      <w:r>
        <w:instrText xml:space="preserve"> PAGEREF _Toc305829856 \h </w:instrText>
      </w:r>
      <w:r>
        <w:fldChar w:fldCharType="separate"/>
      </w:r>
      <w:r>
        <w:t>3</w:t>
      </w:r>
      <w:r>
        <w:fldChar w:fldCharType="end"/>
      </w:r>
    </w:p>
    <w:p w14:paraId="54D3A1EE" w14:textId="77777777" w:rsidR="007C2834" w:rsidRDefault="007C2834">
      <w:pPr>
        <w:pStyle w:val="TOC3"/>
        <w:tabs>
          <w:tab w:val="left" w:pos="983"/>
        </w:tabs>
        <w:rPr>
          <w:rFonts w:eastAsiaTheme="minorEastAsia" w:cstheme="minorBidi"/>
          <w:sz w:val="24"/>
          <w:szCs w:val="24"/>
          <w:lang w:eastAsia="ja-JP"/>
        </w:rPr>
      </w:pPr>
      <w:r>
        <w:t>1.1</w:t>
      </w:r>
      <w:r>
        <w:rPr>
          <w:rFonts w:eastAsiaTheme="minorEastAsia" w:cstheme="minorBidi"/>
          <w:sz w:val="24"/>
          <w:szCs w:val="24"/>
          <w:lang w:eastAsia="ja-JP"/>
        </w:rPr>
        <w:tab/>
      </w:r>
      <w:r>
        <w:t>Supported Platforms</w:t>
      </w:r>
      <w:r>
        <w:tab/>
      </w:r>
      <w:r>
        <w:fldChar w:fldCharType="begin"/>
      </w:r>
      <w:r>
        <w:instrText xml:space="preserve"> PAGEREF _Toc305829857 \h </w:instrText>
      </w:r>
      <w:r>
        <w:fldChar w:fldCharType="separate"/>
      </w:r>
      <w:r>
        <w:t>3</w:t>
      </w:r>
      <w:r>
        <w:fldChar w:fldCharType="end"/>
      </w:r>
    </w:p>
    <w:p w14:paraId="55F807E5" w14:textId="77777777" w:rsidR="007C2834" w:rsidRDefault="007C2834">
      <w:pPr>
        <w:pStyle w:val="TOC3"/>
        <w:tabs>
          <w:tab w:val="left" w:pos="983"/>
        </w:tabs>
        <w:rPr>
          <w:rFonts w:eastAsiaTheme="minorEastAsia" w:cstheme="minorBidi"/>
          <w:sz w:val="24"/>
          <w:szCs w:val="24"/>
          <w:lang w:eastAsia="ja-JP"/>
        </w:rPr>
      </w:pPr>
      <w:r>
        <w:t>1.2</w:t>
      </w:r>
      <w:r>
        <w:rPr>
          <w:rFonts w:eastAsiaTheme="minorEastAsia" w:cstheme="minorBidi"/>
          <w:sz w:val="24"/>
          <w:szCs w:val="24"/>
          <w:lang w:eastAsia="ja-JP"/>
        </w:rPr>
        <w:tab/>
      </w:r>
      <w:r>
        <w:t>Required Tools</w:t>
      </w:r>
      <w:r>
        <w:tab/>
      </w:r>
      <w:r>
        <w:fldChar w:fldCharType="begin"/>
      </w:r>
      <w:r>
        <w:instrText xml:space="preserve"> PAGEREF _Toc305829858 \h </w:instrText>
      </w:r>
      <w:r>
        <w:fldChar w:fldCharType="separate"/>
      </w:r>
      <w:r>
        <w:t>3</w:t>
      </w:r>
      <w:r>
        <w:fldChar w:fldCharType="end"/>
      </w:r>
    </w:p>
    <w:p w14:paraId="2753AD44" w14:textId="77777777" w:rsidR="007C2834" w:rsidRDefault="007C2834">
      <w:pPr>
        <w:pStyle w:val="TOC2"/>
        <w:tabs>
          <w:tab w:val="left" w:pos="632"/>
        </w:tabs>
        <w:rPr>
          <w:rFonts w:eastAsiaTheme="minorEastAsia" w:cstheme="minorBidi"/>
          <w:sz w:val="24"/>
          <w:szCs w:val="24"/>
          <w:lang w:eastAsia="ja-JP"/>
        </w:rPr>
      </w:pPr>
      <w:r>
        <w:t>2.</w:t>
      </w:r>
      <w:r>
        <w:rPr>
          <w:rFonts w:eastAsiaTheme="minorEastAsia" w:cstheme="minorBidi"/>
          <w:sz w:val="24"/>
          <w:szCs w:val="24"/>
          <w:lang w:eastAsia="ja-JP"/>
        </w:rPr>
        <w:tab/>
      </w:r>
      <w:r>
        <w:t>System Components</w:t>
      </w:r>
      <w:r>
        <w:tab/>
      </w:r>
      <w:r>
        <w:fldChar w:fldCharType="begin"/>
      </w:r>
      <w:r>
        <w:instrText xml:space="preserve"> PAGEREF _Toc305829859 \h </w:instrText>
      </w:r>
      <w:r>
        <w:fldChar w:fldCharType="separate"/>
      </w:r>
      <w:r>
        <w:t>6</w:t>
      </w:r>
      <w:r>
        <w:fldChar w:fldCharType="end"/>
      </w:r>
    </w:p>
    <w:p w14:paraId="502AD1B5" w14:textId="77777777" w:rsidR="007C2834" w:rsidRDefault="007C2834">
      <w:pPr>
        <w:pStyle w:val="TOC3"/>
        <w:tabs>
          <w:tab w:val="left" w:pos="983"/>
        </w:tabs>
        <w:rPr>
          <w:rFonts w:eastAsiaTheme="minorEastAsia" w:cstheme="minorBidi"/>
          <w:sz w:val="24"/>
          <w:szCs w:val="24"/>
          <w:lang w:eastAsia="ja-JP"/>
        </w:rPr>
      </w:pPr>
      <w:r>
        <w:t>2.1</w:t>
      </w:r>
      <w:r>
        <w:rPr>
          <w:rFonts w:eastAsiaTheme="minorEastAsia" w:cstheme="minorBidi"/>
          <w:sz w:val="24"/>
          <w:szCs w:val="24"/>
          <w:lang w:eastAsia="ja-JP"/>
        </w:rPr>
        <w:tab/>
      </w:r>
      <w:r>
        <w:t>Kite</w:t>
      </w:r>
      <w:r>
        <w:tab/>
      </w:r>
      <w:r>
        <w:fldChar w:fldCharType="begin"/>
      </w:r>
      <w:r>
        <w:instrText xml:space="preserve"> PAGEREF _Toc305829860 \h </w:instrText>
      </w:r>
      <w:r>
        <w:fldChar w:fldCharType="separate"/>
      </w:r>
      <w:r>
        <w:t>6</w:t>
      </w:r>
      <w:r>
        <w:fldChar w:fldCharType="end"/>
      </w:r>
    </w:p>
    <w:p w14:paraId="15BBFBF3" w14:textId="77777777" w:rsidR="007C2834" w:rsidRDefault="007C2834">
      <w:pPr>
        <w:pStyle w:val="TOC3"/>
        <w:tabs>
          <w:tab w:val="left" w:pos="983"/>
        </w:tabs>
        <w:rPr>
          <w:rFonts w:eastAsiaTheme="minorEastAsia" w:cstheme="minorBidi"/>
          <w:sz w:val="24"/>
          <w:szCs w:val="24"/>
          <w:lang w:eastAsia="ja-JP"/>
        </w:rPr>
      </w:pPr>
      <w:r>
        <w:t>2.2</w:t>
      </w:r>
      <w:r>
        <w:rPr>
          <w:rFonts w:eastAsiaTheme="minorEastAsia" w:cstheme="minorBidi"/>
          <w:sz w:val="24"/>
          <w:szCs w:val="24"/>
          <w:lang w:eastAsia="ja-JP"/>
        </w:rPr>
        <w:tab/>
      </w:r>
      <w:r>
        <w:t>Mars</w:t>
      </w:r>
      <w:r>
        <w:tab/>
      </w:r>
      <w:r>
        <w:fldChar w:fldCharType="begin"/>
      </w:r>
      <w:r>
        <w:instrText xml:space="preserve"> PAGEREF _Toc305829861 \h </w:instrText>
      </w:r>
      <w:r>
        <w:fldChar w:fldCharType="separate"/>
      </w:r>
      <w:r>
        <w:t>7</w:t>
      </w:r>
      <w:r>
        <w:fldChar w:fldCharType="end"/>
      </w:r>
    </w:p>
    <w:p w14:paraId="67BD6208" w14:textId="77777777" w:rsidR="007C2834" w:rsidRDefault="007C2834">
      <w:pPr>
        <w:pStyle w:val="TOC3"/>
        <w:tabs>
          <w:tab w:val="left" w:pos="983"/>
        </w:tabs>
        <w:rPr>
          <w:rFonts w:eastAsiaTheme="minorEastAsia" w:cstheme="minorBidi"/>
          <w:sz w:val="24"/>
          <w:szCs w:val="24"/>
          <w:lang w:eastAsia="ja-JP"/>
        </w:rPr>
      </w:pPr>
      <w:r>
        <w:t>2.3</w:t>
      </w:r>
      <w:r>
        <w:rPr>
          <w:rFonts w:eastAsiaTheme="minorEastAsia" w:cstheme="minorBidi"/>
          <w:sz w:val="24"/>
          <w:szCs w:val="24"/>
          <w:lang w:eastAsia="ja-JP"/>
        </w:rPr>
        <w:tab/>
      </w:r>
      <w:r>
        <w:t>Athena</w:t>
      </w:r>
      <w:r>
        <w:tab/>
      </w:r>
      <w:r>
        <w:fldChar w:fldCharType="begin"/>
      </w:r>
      <w:r>
        <w:instrText xml:space="preserve"> PAGEREF _Toc305829862 \h </w:instrText>
      </w:r>
      <w:r>
        <w:fldChar w:fldCharType="separate"/>
      </w:r>
      <w:r>
        <w:t>8</w:t>
      </w:r>
      <w:r>
        <w:fldChar w:fldCharType="end"/>
      </w:r>
    </w:p>
    <w:p w14:paraId="6766B50E" w14:textId="77777777" w:rsidR="007C2834" w:rsidRDefault="007C2834">
      <w:pPr>
        <w:pStyle w:val="TOC2"/>
        <w:tabs>
          <w:tab w:val="left" w:pos="632"/>
        </w:tabs>
        <w:rPr>
          <w:rFonts w:eastAsiaTheme="minorEastAsia" w:cstheme="minorBidi"/>
          <w:sz w:val="24"/>
          <w:szCs w:val="24"/>
          <w:lang w:eastAsia="ja-JP"/>
        </w:rPr>
      </w:pPr>
      <w:r>
        <w:t>3.</w:t>
      </w:r>
      <w:r>
        <w:rPr>
          <w:rFonts w:eastAsiaTheme="minorEastAsia" w:cstheme="minorBidi"/>
          <w:sz w:val="24"/>
          <w:szCs w:val="24"/>
          <w:lang w:eastAsia="ja-JP"/>
        </w:rPr>
        <w:tab/>
      </w:r>
      <w:r>
        <w:t>Setting Up The Development Environment</w:t>
      </w:r>
      <w:r>
        <w:tab/>
      </w:r>
      <w:r>
        <w:fldChar w:fldCharType="begin"/>
      </w:r>
      <w:r>
        <w:instrText xml:space="preserve"> PAGEREF _Toc305829863 \h </w:instrText>
      </w:r>
      <w:r>
        <w:fldChar w:fldCharType="separate"/>
      </w:r>
      <w:r>
        <w:t>9</w:t>
      </w:r>
      <w:r>
        <w:fldChar w:fldCharType="end"/>
      </w:r>
    </w:p>
    <w:p w14:paraId="6A3CC65B" w14:textId="77777777" w:rsidR="007C2834" w:rsidRDefault="007C2834">
      <w:pPr>
        <w:pStyle w:val="TOC3"/>
        <w:tabs>
          <w:tab w:val="left" w:pos="983"/>
        </w:tabs>
        <w:rPr>
          <w:rFonts w:eastAsiaTheme="minorEastAsia" w:cstheme="minorBidi"/>
          <w:sz w:val="24"/>
          <w:szCs w:val="24"/>
          <w:lang w:eastAsia="ja-JP"/>
        </w:rPr>
      </w:pPr>
      <w:r>
        <w:t>3.1</w:t>
      </w:r>
      <w:r>
        <w:rPr>
          <w:rFonts w:eastAsiaTheme="minorEastAsia" w:cstheme="minorBidi"/>
          <w:sz w:val="24"/>
          <w:szCs w:val="24"/>
          <w:lang w:eastAsia="ja-JP"/>
        </w:rPr>
        <w:tab/>
      </w:r>
      <w:r>
        <w:t>Install Third-Party Tools</w:t>
      </w:r>
      <w:r>
        <w:tab/>
      </w:r>
      <w:r>
        <w:fldChar w:fldCharType="begin"/>
      </w:r>
      <w:r>
        <w:instrText xml:space="preserve"> PAGEREF _Toc305829864 \h </w:instrText>
      </w:r>
      <w:r>
        <w:fldChar w:fldCharType="separate"/>
      </w:r>
      <w:r>
        <w:t>9</w:t>
      </w:r>
      <w:r>
        <w:fldChar w:fldCharType="end"/>
      </w:r>
    </w:p>
    <w:p w14:paraId="38927CF5" w14:textId="77777777" w:rsidR="007C2834" w:rsidRDefault="007C2834">
      <w:pPr>
        <w:pStyle w:val="TOC3"/>
        <w:tabs>
          <w:tab w:val="left" w:pos="983"/>
        </w:tabs>
        <w:rPr>
          <w:rFonts w:eastAsiaTheme="minorEastAsia" w:cstheme="minorBidi"/>
          <w:sz w:val="24"/>
          <w:szCs w:val="24"/>
          <w:lang w:eastAsia="ja-JP"/>
        </w:rPr>
      </w:pPr>
      <w:r>
        <w:t>3.2</w:t>
      </w:r>
      <w:r>
        <w:rPr>
          <w:rFonts w:eastAsiaTheme="minorEastAsia" w:cstheme="minorBidi"/>
          <w:sz w:val="24"/>
          <w:szCs w:val="24"/>
          <w:lang w:eastAsia="ja-JP"/>
        </w:rPr>
        <w:tab/>
      </w:r>
      <w:r>
        <w:t>Building Kite</w:t>
      </w:r>
      <w:r>
        <w:tab/>
      </w:r>
      <w:r>
        <w:fldChar w:fldCharType="begin"/>
      </w:r>
      <w:r>
        <w:instrText xml:space="preserve"> PAGEREF _Toc305829865 \h </w:instrText>
      </w:r>
      <w:r>
        <w:fldChar w:fldCharType="separate"/>
      </w:r>
      <w:r>
        <w:t>9</w:t>
      </w:r>
      <w:r>
        <w:fldChar w:fldCharType="end"/>
      </w:r>
    </w:p>
    <w:p w14:paraId="66D08C0F" w14:textId="77777777" w:rsidR="007C2834" w:rsidRDefault="007C2834">
      <w:pPr>
        <w:pStyle w:val="TOC3"/>
        <w:tabs>
          <w:tab w:val="left" w:pos="983"/>
        </w:tabs>
        <w:rPr>
          <w:rFonts w:eastAsiaTheme="minorEastAsia" w:cstheme="minorBidi"/>
          <w:sz w:val="24"/>
          <w:szCs w:val="24"/>
          <w:lang w:eastAsia="ja-JP"/>
        </w:rPr>
      </w:pPr>
      <w:r>
        <w:t>3.3</w:t>
      </w:r>
      <w:r>
        <w:rPr>
          <w:rFonts w:eastAsiaTheme="minorEastAsia" w:cstheme="minorBidi"/>
          <w:sz w:val="24"/>
          <w:szCs w:val="24"/>
          <w:lang w:eastAsia="ja-JP"/>
        </w:rPr>
        <w:tab/>
      </w:r>
      <w:r>
        <w:t>Building Mars</w:t>
      </w:r>
      <w:r>
        <w:tab/>
      </w:r>
      <w:r>
        <w:fldChar w:fldCharType="begin"/>
      </w:r>
      <w:r>
        <w:instrText xml:space="preserve"> PAGEREF _Toc305829866 \h </w:instrText>
      </w:r>
      <w:r>
        <w:fldChar w:fldCharType="separate"/>
      </w:r>
      <w:r>
        <w:t>10</w:t>
      </w:r>
      <w:r>
        <w:fldChar w:fldCharType="end"/>
      </w:r>
    </w:p>
    <w:p w14:paraId="6999F91B" w14:textId="77777777" w:rsidR="007C2834" w:rsidRDefault="007C2834">
      <w:pPr>
        <w:pStyle w:val="TOC3"/>
        <w:tabs>
          <w:tab w:val="left" w:pos="983"/>
        </w:tabs>
        <w:rPr>
          <w:rFonts w:eastAsiaTheme="minorEastAsia" w:cstheme="minorBidi"/>
          <w:sz w:val="24"/>
          <w:szCs w:val="24"/>
          <w:lang w:eastAsia="ja-JP"/>
        </w:rPr>
      </w:pPr>
      <w:r>
        <w:t>3.4</w:t>
      </w:r>
      <w:r>
        <w:rPr>
          <w:rFonts w:eastAsiaTheme="minorEastAsia" w:cstheme="minorBidi"/>
          <w:sz w:val="24"/>
          <w:szCs w:val="24"/>
          <w:lang w:eastAsia="ja-JP"/>
        </w:rPr>
        <w:tab/>
      </w:r>
      <w:r>
        <w:t>Building Athena</w:t>
      </w:r>
      <w:r>
        <w:tab/>
      </w:r>
      <w:r>
        <w:fldChar w:fldCharType="begin"/>
      </w:r>
      <w:r>
        <w:instrText xml:space="preserve"> PAGEREF _Toc305829867 \h </w:instrText>
      </w:r>
      <w:r>
        <w:fldChar w:fldCharType="separate"/>
      </w:r>
      <w:r>
        <w:t>10</w:t>
      </w:r>
      <w:r>
        <w:fldChar w:fldCharType="end"/>
      </w:r>
    </w:p>
    <w:p w14:paraId="52F682F5" w14:textId="77777777" w:rsidR="007C2834" w:rsidRDefault="007C2834">
      <w:pPr>
        <w:pStyle w:val="TOC2"/>
        <w:tabs>
          <w:tab w:val="left" w:pos="632"/>
        </w:tabs>
        <w:rPr>
          <w:rFonts w:eastAsiaTheme="minorEastAsia" w:cstheme="minorBidi"/>
          <w:sz w:val="24"/>
          <w:szCs w:val="24"/>
          <w:lang w:eastAsia="ja-JP"/>
        </w:rPr>
      </w:pPr>
      <w:r>
        <w:t>4.</w:t>
      </w:r>
      <w:r>
        <w:rPr>
          <w:rFonts w:eastAsiaTheme="minorEastAsia" w:cstheme="minorBidi"/>
          <w:sz w:val="24"/>
          <w:szCs w:val="24"/>
          <w:lang w:eastAsia="ja-JP"/>
        </w:rPr>
        <w:tab/>
      </w:r>
      <w:r>
        <w:t>Changing Athena Code</w:t>
      </w:r>
      <w:r>
        <w:tab/>
      </w:r>
      <w:r>
        <w:fldChar w:fldCharType="begin"/>
      </w:r>
      <w:r>
        <w:instrText xml:space="preserve"> PAGEREF _Toc305829868 \h </w:instrText>
      </w:r>
      <w:r>
        <w:fldChar w:fldCharType="separate"/>
      </w:r>
      <w:r>
        <w:t>12</w:t>
      </w:r>
      <w:r>
        <w:fldChar w:fldCharType="end"/>
      </w:r>
    </w:p>
    <w:p w14:paraId="560ADE66" w14:textId="77777777" w:rsidR="007C2834" w:rsidRDefault="007C2834">
      <w:pPr>
        <w:pStyle w:val="TOC3"/>
        <w:tabs>
          <w:tab w:val="left" w:pos="983"/>
        </w:tabs>
        <w:rPr>
          <w:rFonts w:eastAsiaTheme="minorEastAsia" w:cstheme="minorBidi"/>
          <w:sz w:val="24"/>
          <w:szCs w:val="24"/>
          <w:lang w:eastAsia="ja-JP"/>
        </w:rPr>
      </w:pPr>
      <w:r>
        <w:t>4.1</w:t>
      </w:r>
      <w:r>
        <w:rPr>
          <w:rFonts w:eastAsiaTheme="minorEastAsia" w:cstheme="minorBidi"/>
          <w:sz w:val="24"/>
          <w:szCs w:val="24"/>
          <w:lang w:eastAsia="ja-JP"/>
        </w:rPr>
        <w:tab/>
      </w:r>
      <w:r>
        <w:t>Required Background</w:t>
      </w:r>
      <w:r>
        <w:tab/>
      </w:r>
      <w:r>
        <w:fldChar w:fldCharType="begin"/>
      </w:r>
      <w:r>
        <w:instrText xml:space="preserve"> PAGEREF _Toc305829869 \h </w:instrText>
      </w:r>
      <w:r>
        <w:fldChar w:fldCharType="separate"/>
      </w:r>
      <w:r>
        <w:t>12</w:t>
      </w:r>
      <w:r>
        <w:fldChar w:fldCharType="end"/>
      </w:r>
    </w:p>
    <w:p w14:paraId="7A02D062" w14:textId="77777777" w:rsidR="007C2834" w:rsidRDefault="007C2834">
      <w:pPr>
        <w:pStyle w:val="TOC3"/>
        <w:tabs>
          <w:tab w:val="left" w:pos="983"/>
        </w:tabs>
        <w:rPr>
          <w:rFonts w:eastAsiaTheme="minorEastAsia" w:cstheme="minorBidi"/>
          <w:sz w:val="24"/>
          <w:szCs w:val="24"/>
          <w:lang w:eastAsia="ja-JP"/>
        </w:rPr>
      </w:pPr>
      <w:r>
        <w:t>4.2</w:t>
      </w:r>
      <w:r>
        <w:rPr>
          <w:rFonts w:eastAsiaTheme="minorEastAsia" w:cstheme="minorBidi"/>
          <w:sz w:val="24"/>
          <w:szCs w:val="24"/>
          <w:lang w:eastAsia="ja-JP"/>
        </w:rPr>
        <w:tab/>
      </w:r>
      <w:r>
        <w:t>Changes to Kite</w:t>
      </w:r>
      <w:r>
        <w:tab/>
      </w:r>
      <w:r>
        <w:fldChar w:fldCharType="begin"/>
      </w:r>
      <w:r>
        <w:instrText xml:space="preserve"> PAGEREF _Toc305829870 \h </w:instrText>
      </w:r>
      <w:r>
        <w:fldChar w:fldCharType="separate"/>
      </w:r>
      <w:r>
        <w:t>12</w:t>
      </w:r>
      <w:r>
        <w:fldChar w:fldCharType="end"/>
      </w:r>
    </w:p>
    <w:p w14:paraId="59013DEE"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Fixing a bug in kiteutils(n) or kitedocs(n)</w:t>
      </w:r>
      <w:r>
        <w:rPr>
          <w:noProof/>
        </w:rPr>
        <w:tab/>
      </w:r>
      <w:r>
        <w:rPr>
          <w:noProof/>
        </w:rPr>
        <w:fldChar w:fldCharType="begin"/>
      </w:r>
      <w:r>
        <w:rPr>
          <w:noProof/>
        </w:rPr>
        <w:instrText xml:space="preserve"> PAGEREF _Toc305829871 \h </w:instrText>
      </w:r>
      <w:r>
        <w:rPr>
          <w:noProof/>
        </w:rPr>
      </w:r>
      <w:r>
        <w:rPr>
          <w:noProof/>
        </w:rPr>
        <w:fldChar w:fldCharType="separate"/>
      </w:r>
      <w:r>
        <w:rPr>
          <w:noProof/>
        </w:rPr>
        <w:t>12</w:t>
      </w:r>
      <w:r>
        <w:rPr>
          <w:noProof/>
        </w:rPr>
        <w:fldChar w:fldCharType="end"/>
      </w:r>
    </w:p>
    <w:p w14:paraId="1FB1B6E5"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Fixing a bug in kite(1)</w:t>
      </w:r>
      <w:r>
        <w:rPr>
          <w:noProof/>
        </w:rPr>
        <w:tab/>
      </w:r>
      <w:r>
        <w:rPr>
          <w:noProof/>
        </w:rPr>
        <w:fldChar w:fldCharType="begin"/>
      </w:r>
      <w:r>
        <w:rPr>
          <w:noProof/>
        </w:rPr>
        <w:instrText xml:space="preserve"> PAGEREF _Toc305829872 \h </w:instrText>
      </w:r>
      <w:r>
        <w:rPr>
          <w:noProof/>
        </w:rPr>
      </w:r>
      <w:r>
        <w:rPr>
          <w:noProof/>
        </w:rPr>
        <w:fldChar w:fldCharType="separate"/>
      </w:r>
      <w:r>
        <w:rPr>
          <w:noProof/>
        </w:rPr>
        <w:t>13</w:t>
      </w:r>
      <w:r>
        <w:rPr>
          <w:noProof/>
        </w:rPr>
        <w:fldChar w:fldCharType="end"/>
      </w:r>
    </w:p>
    <w:p w14:paraId="7FC22416" w14:textId="77777777" w:rsidR="007C2834" w:rsidRDefault="007C2834">
      <w:pPr>
        <w:pStyle w:val="TOC3"/>
        <w:tabs>
          <w:tab w:val="left" w:pos="983"/>
        </w:tabs>
        <w:rPr>
          <w:rFonts w:eastAsiaTheme="minorEastAsia" w:cstheme="minorBidi"/>
          <w:sz w:val="24"/>
          <w:szCs w:val="24"/>
          <w:lang w:eastAsia="ja-JP"/>
        </w:rPr>
      </w:pPr>
      <w:r>
        <w:t>4.3</w:t>
      </w:r>
      <w:r>
        <w:rPr>
          <w:rFonts w:eastAsiaTheme="minorEastAsia" w:cstheme="minorBidi"/>
          <w:sz w:val="24"/>
          <w:szCs w:val="24"/>
          <w:lang w:eastAsia="ja-JP"/>
        </w:rPr>
        <w:tab/>
      </w:r>
      <w:r>
        <w:t>Changes to a Mars library package</w:t>
      </w:r>
      <w:r>
        <w:tab/>
      </w:r>
      <w:r>
        <w:fldChar w:fldCharType="begin"/>
      </w:r>
      <w:r>
        <w:instrText xml:space="preserve"> PAGEREF _Toc305829873 \h </w:instrText>
      </w:r>
      <w:r>
        <w:fldChar w:fldCharType="separate"/>
      </w:r>
      <w:r>
        <w:t>13</w:t>
      </w:r>
      <w:r>
        <w:fldChar w:fldCharType="end"/>
      </w:r>
    </w:p>
    <w:p w14:paraId="55EF6956" w14:textId="77777777" w:rsidR="007C2834" w:rsidRDefault="007C2834">
      <w:pPr>
        <w:pStyle w:val="TOC3"/>
        <w:tabs>
          <w:tab w:val="left" w:pos="983"/>
        </w:tabs>
        <w:rPr>
          <w:rFonts w:eastAsiaTheme="minorEastAsia" w:cstheme="minorBidi"/>
          <w:sz w:val="24"/>
          <w:szCs w:val="24"/>
          <w:lang w:eastAsia="ja-JP"/>
        </w:rPr>
      </w:pPr>
      <w:r>
        <w:t>4.4</w:t>
      </w:r>
      <w:r>
        <w:rPr>
          <w:rFonts w:eastAsiaTheme="minorEastAsia" w:cstheme="minorBidi"/>
          <w:sz w:val="24"/>
          <w:szCs w:val="24"/>
          <w:lang w:eastAsia="ja-JP"/>
        </w:rPr>
        <w:tab/>
      </w:r>
      <w:r>
        <w:t>Changes to Athena</w:t>
      </w:r>
      <w:r>
        <w:tab/>
      </w:r>
      <w:r>
        <w:fldChar w:fldCharType="begin"/>
      </w:r>
      <w:r>
        <w:instrText xml:space="preserve"> PAGEREF _Toc305829874 \h </w:instrText>
      </w:r>
      <w:r>
        <w:fldChar w:fldCharType="separate"/>
      </w:r>
      <w:r>
        <w:t>13</w:t>
      </w:r>
      <w:r>
        <w:fldChar w:fldCharType="end"/>
      </w:r>
    </w:p>
    <w:p w14:paraId="5CA8E022"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4.4.1</w:t>
      </w:r>
      <w:r>
        <w:rPr>
          <w:rFonts w:eastAsiaTheme="minorEastAsia" w:cstheme="minorBidi"/>
          <w:noProof/>
          <w:sz w:val="24"/>
          <w:szCs w:val="24"/>
          <w:lang w:eastAsia="ja-JP"/>
        </w:rPr>
        <w:tab/>
      </w:r>
      <w:r>
        <w:rPr>
          <w:noProof/>
        </w:rPr>
        <w:t>Fixing a bug in a library module</w:t>
      </w:r>
      <w:r>
        <w:rPr>
          <w:noProof/>
        </w:rPr>
        <w:tab/>
      </w:r>
      <w:r>
        <w:rPr>
          <w:noProof/>
        </w:rPr>
        <w:fldChar w:fldCharType="begin"/>
      </w:r>
      <w:r>
        <w:rPr>
          <w:noProof/>
        </w:rPr>
        <w:instrText xml:space="preserve"> PAGEREF _Toc305829875 \h </w:instrText>
      </w:r>
      <w:r>
        <w:rPr>
          <w:noProof/>
        </w:rPr>
      </w:r>
      <w:r>
        <w:rPr>
          <w:noProof/>
        </w:rPr>
        <w:fldChar w:fldCharType="separate"/>
      </w:r>
      <w:r>
        <w:rPr>
          <w:noProof/>
        </w:rPr>
        <w:t>13</w:t>
      </w:r>
      <w:r>
        <w:rPr>
          <w:noProof/>
        </w:rPr>
        <w:fldChar w:fldCharType="end"/>
      </w:r>
    </w:p>
    <w:p w14:paraId="55AB54AA" w14:textId="77777777" w:rsidR="007C2834" w:rsidRDefault="007C2834">
      <w:pPr>
        <w:pStyle w:val="TOC4"/>
        <w:tabs>
          <w:tab w:val="left" w:pos="1333"/>
          <w:tab w:val="right" w:leader="dot" w:pos="9710"/>
        </w:tabs>
        <w:rPr>
          <w:rFonts w:eastAsiaTheme="minorEastAsia" w:cstheme="minorBidi"/>
          <w:noProof/>
          <w:sz w:val="24"/>
          <w:szCs w:val="24"/>
          <w:lang w:eastAsia="ja-JP"/>
        </w:rPr>
      </w:pPr>
      <w:r>
        <w:rPr>
          <w:noProof/>
        </w:rPr>
        <w:t>4.4.2</w:t>
      </w:r>
      <w:r>
        <w:rPr>
          <w:rFonts w:eastAsiaTheme="minorEastAsia" w:cstheme="minorBidi"/>
          <w:noProof/>
          <w:sz w:val="24"/>
          <w:szCs w:val="24"/>
          <w:lang w:eastAsia="ja-JP"/>
        </w:rPr>
        <w:tab/>
      </w:r>
      <w:r>
        <w:rPr>
          <w:noProof/>
        </w:rPr>
        <w:t>Fixing a bug in an application</w:t>
      </w:r>
      <w:r>
        <w:rPr>
          <w:noProof/>
        </w:rPr>
        <w:tab/>
      </w:r>
      <w:r>
        <w:rPr>
          <w:noProof/>
        </w:rPr>
        <w:fldChar w:fldCharType="begin"/>
      </w:r>
      <w:r>
        <w:rPr>
          <w:noProof/>
        </w:rPr>
        <w:instrText xml:space="preserve"> PAGEREF _Toc305829876 \h </w:instrText>
      </w:r>
      <w:r>
        <w:rPr>
          <w:noProof/>
        </w:rPr>
      </w:r>
      <w:r>
        <w:rPr>
          <w:noProof/>
        </w:rPr>
        <w:fldChar w:fldCharType="separate"/>
      </w:r>
      <w:r>
        <w:rPr>
          <w:noProof/>
        </w:rPr>
        <w:t>13</w:t>
      </w:r>
      <w:r>
        <w:rPr>
          <w:noProof/>
        </w:rPr>
        <w:fldChar w:fldCharType="end"/>
      </w:r>
    </w:p>
    <w:p w14:paraId="28DBCF35" w14:textId="77777777" w:rsidR="007C2834" w:rsidRDefault="007C2834">
      <w:pPr>
        <w:pStyle w:val="TOC2"/>
        <w:tabs>
          <w:tab w:val="left" w:pos="632"/>
        </w:tabs>
        <w:rPr>
          <w:rFonts w:eastAsiaTheme="minorEastAsia" w:cstheme="minorBidi"/>
          <w:sz w:val="24"/>
          <w:szCs w:val="24"/>
          <w:lang w:eastAsia="ja-JP"/>
        </w:rPr>
      </w:pPr>
      <w:r>
        <w:t>5.</w:t>
      </w:r>
      <w:r>
        <w:rPr>
          <w:rFonts w:eastAsiaTheme="minorEastAsia" w:cstheme="minorBidi"/>
          <w:sz w:val="24"/>
          <w:szCs w:val="24"/>
          <w:lang w:eastAsia="ja-JP"/>
        </w:rPr>
        <w:tab/>
      </w:r>
      <w:r>
        <w:t>Writing Software Mods</w:t>
      </w:r>
      <w:r>
        <w:tab/>
      </w:r>
      <w:r>
        <w:fldChar w:fldCharType="begin"/>
      </w:r>
      <w:r>
        <w:instrText xml:space="preserve"> PAGEREF _Toc305829877 \h </w:instrText>
      </w:r>
      <w:r>
        <w:fldChar w:fldCharType="separate"/>
      </w:r>
      <w:r>
        <w:t>15</w:t>
      </w:r>
      <w:r>
        <w:fldChar w:fldCharType="end"/>
      </w:r>
    </w:p>
    <w:p w14:paraId="0526C3E3" w14:textId="77777777" w:rsidR="004D07B9" w:rsidRDefault="00947D3F" w:rsidP="007F1C14">
      <w:pPr>
        <w:pStyle w:val="TOC3"/>
      </w:pPr>
      <w:r>
        <w:fldChar w:fldCharType="end"/>
      </w:r>
    </w:p>
    <w:p w14:paraId="243AE39B" w14:textId="77777777" w:rsidR="000604F7" w:rsidRDefault="000604F7" w:rsidP="00B80934">
      <w:pPr>
        <w:pStyle w:val="Heading2"/>
        <w:numPr>
          <w:ilvl w:val="1"/>
          <w:numId w:val="11"/>
        </w:numPr>
      </w:pPr>
      <w:bookmarkStart w:id="2" w:name="_Toc310421729"/>
      <w:bookmarkStart w:id="3" w:name="_Toc305829856"/>
      <w:r>
        <w:lastRenderedPageBreak/>
        <w:t>Introduction</w:t>
      </w:r>
      <w:bookmarkEnd w:id="2"/>
      <w:bookmarkEnd w:id="3"/>
    </w:p>
    <w:p w14:paraId="023A6EC1" w14:textId="5676F5AF" w:rsidR="000604F7" w:rsidRDefault="006720A6" w:rsidP="000604F7">
      <w:r>
        <w:t>This document attempts to be a top-level developer’s guide for the Athena system.  It covers:</w:t>
      </w:r>
    </w:p>
    <w:p w14:paraId="22D1675C" w14:textId="77777777" w:rsidR="006720A6" w:rsidRDefault="006720A6" w:rsidP="000604F7"/>
    <w:p w14:paraId="2CBC1C6F" w14:textId="1A6DA3B1" w:rsidR="006720A6" w:rsidRDefault="006720A6" w:rsidP="00356731">
      <w:pPr>
        <w:pStyle w:val="ListParagraph"/>
        <w:numPr>
          <w:ilvl w:val="0"/>
          <w:numId w:val="12"/>
        </w:numPr>
      </w:pPr>
      <w:r>
        <w:t>Supported platforms</w:t>
      </w:r>
    </w:p>
    <w:p w14:paraId="048E7BF9" w14:textId="1D122884" w:rsidR="006720A6" w:rsidRDefault="006720A6" w:rsidP="00356731">
      <w:pPr>
        <w:pStyle w:val="ListParagraph"/>
        <w:numPr>
          <w:ilvl w:val="0"/>
          <w:numId w:val="12"/>
        </w:numPr>
      </w:pPr>
      <w:r>
        <w:t>Required tools</w:t>
      </w:r>
    </w:p>
    <w:p w14:paraId="3ED4ADF5" w14:textId="00226594" w:rsidR="00CC0D3E" w:rsidRDefault="00CC0D3E" w:rsidP="00356731">
      <w:pPr>
        <w:pStyle w:val="ListParagraph"/>
        <w:numPr>
          <w:ilvl w:val="0"/>
          <w:numId w:val="12"/>
        </w:numPr>
      </w:pPr>
      <w:r>
        <w:t>System components</w:t>
      </w:r>
    </w:p>
    <w:p w14:paraId="74AEB325" w14:textId="33D52E99" w:rsidR="006720A6" w:rsidRDefault="006720A6" w:rsidP="00356731">
      <w:pPr>
        <w:pStyle w:val="ListParagraph"/>
        <w:numPr>
          <w:ilvl w:val="0"/>
          <w:numId w:val="12"/>
        </w:numPr>
      </w:pPr>
      <w:r>
        <w:t>Setting up the development environment</w:t>
      </w:r>
    </w:p>
    <w:p w14:paraId="79BA8F7A" w14:textId="1BC523A3" w:rsidR="006720A6" w:rsidRDefault="006720A6" w:rsidP="00356731">
      <w:pPr>
        <w:pStyle w:val="ListParagraph"/>
        <w:numPr>
          <w:ilvl w:val="0"/>
          <w:numId w:val="12"/>
        </w:numPr>
      </w:pPr>
      <w:r>
        <w:t>Building Athena and its components</w:t>
      </w:r>
    </w:p>
    <w:p w14:paraId="051F45CB" w14:textId="74F4E21A" w:rsidR="006720A6" w:rsidRDefault="006720A6" w:rsidP="00356731">
      <w:pPr>
        <w:pStyle w:val="ListParagraph"/>
        <w:numPr>
          <w:ilvl w:val="0"/>
          <w:numId w:val="12"/>
        </w:numPr>
      </w:pPr>
      <w:r>
        <w:t>Development documentation roadmap</w:t>
      </w:r>
    </w:p>
    <w:p w14:paraId="429F7C83" w14:textId="77777777" w:rsidR="00CC0D3E" w:rsidRDefault="00CC0D3E" w:rsidP="00CC0D3E"/>
    <w:p w14:paraId="44DCDA8F" w14:textId="50121C9C" w:rsidR="00CC0D3E" w:rsidRDefault="00CC0D3E" w:rsidP="00CC0D3E">
      <w:r>
        <w:t>It does not attempt to describe Athena or its models, or how the Athena applications are structured internally.</w:t>
      </w:r>
    </w:p>
    <w:p w14:paraId="4A8BF649" w14:textId="77777777" w:rsidR="00783E2B" w:rsidRDefault="00783E2B" w:rsidP="00CC0D3E"/>
    <w:p w14:paraId="76742A9A" w14:textId="6DB891D3" w:rsidR="00783E2B" w:rsidRDefault="00783E2B" w:rsidP="004A0451">
      <w:pPr>
        <w:pStyle w:val="Heading3"/>
      </w:pPr>
      <w:bookmarkStart w:id="4" w:name="_Toc305829857"/>
      <w:r>
        <w:t>Supported Platforms</w:t>
      </w:r>
      <w:bookmarkEnd w:id="4"/>
    </w:p>
    <w:p w14:paraId="60558D66" w14:textId="1E0BFDEB" w:rsidR="00783E2B" w:rsidRDefault="00783E2B" w:rsidP="00783E2B">
      <w:r>
        <w:t>The Athena software is known to build and run on Windows, Linux, and</w:t>
      </w:r>
      <w:r w:rsidR="004A0451">
        <w:t xml:space="preserve"> OSX</w:t>
      </w:r>
      <w:r>
        <w:t xml:space="preserve">.  We have personally built and run it with the following </w:t>
      </w:r>
      <w:r w:rsidR="004A0451">
        <w:t>configurations:</w:t>
      </w:r>
    </w:p>
    <w:p w14:paraId="49DC2889" w14:textId="77777777" w:rsidR="004A0451" w:rsidRDefault="004A0451" w:rsidP="00783E2B"/>
    <w:p w14:paraId="5CBF4B7B" w14:textId="5407D768" w:rsidR="00783E2B" w:rsidRDefault="00783E2B" w:rsidP="00783E2B">
      <w:r>
        <w:rPr>
          <w:b/>
        </w:rPr>
        <w:t>Windows 7</w:t>
      </w:r>
      <w:r>
        <w:t>.  We use Windows 7 as our primary development environment.  Our systems are 64-bit; we compile Athena as 32-bit application so that it will run on any version of Windows 7.  We would expect it to run adequately on later versions of Windows as well, but we have not had the opportunity to test that.  In particular, we have never run Athena on Windows 10.</w:t>
      </w:r>
    </w:p>
    <w:p w14:paraId="79099AFF" w14:textId="77777777" w:rsidR="00783E2B" w:rsidRPr="00783E2B" w:rsidRDefault="00783E2B" w:rsidP="00783E2B"/>
    <w:p w14:paraId="403242E8" w14:textId="4BDF6485" w:rsidR="00783E2B" w:rsidRDefault="004A0451" w:rsidP="004A0451">
      <w:r w:rsidRPr="004A0451">
        <w:rPr>
          <w:b/>
        </w:rPr>
        <w:t xml:space="preserve">64-bit </w:t>
      </w:r>
      <w:r w:rsidR="00783E2B" w:rsidRPr="004A0451">
        <w:rPr>
          <w:b/>
        </w:rPr>
        <w:t>Red Hat Enterprise Linux 5</w:t>
      </w:r>
      <w:r>
        <w:t>.  This was the standard platform for JNEM development, and we have continued to use it for Athena development.  We build Athena as a 64-bit application on Linux, so it will only run on 64-bit installations.  (64-bit Linux appears to be the standard these days.)  It should build and run on later versions of Linux as well.</w:t>
      </w:r>
    </w:p>
    <w:p w14:paraId="611709CA" w14:textId="77777777" w:rsidR="004A0451" w:rsidRDefault="004A0451" w:rsidP="004A0451"/>
    <w:p w14:paraId="54202FDC" w14:textId="18CFC80F" w:rsidR="004A0451" w:rsidRDefault="004A0451" w:rsidP="004A0451">
      <w:r>
        <w:rPr>
          <w:b/>
        </w:rPr>
        <w:t>Macintosh OS X</w:t>
      </w:r>
      <w:r>
        <w:t>. We have built Athena on OSX 10.7 through OSX 10.10 (Yosemite).  The Athena Workbench GUI has not been tuned for OSX, and has a number of mostly cosmetic defects and anomalies; we do not recommend OSX as a Workbench target at this time.  Other parts of the system, including Arachne, function quite well on OSX.</w:t>
      </w:r>
    </w:p>
    <w:p w14:paraId="763A9E12" w14:textId="77777777" w:rsidR="004A0451" w:rsidRDefault="004A0451" w:rsidP="004A0451"/>
    <w:p w14:paraId="41CF0257" w14:textId="463792BF" w:rsidR="004A0451" w:rsidRDefault="004A0451" w:rsidP="004A0451">
      <w:pPr>
        <w:pStyle w:val="Heading3"/>
      </w:pPr>
      <w:bookmarkStart w:id="5" w:name="_Toc305829858"/>
      <w:r>
        <w:t>Required Tools</w:t>
      </w:r>
      <w:bookmarkEnd w:id="5"/>
    </w:p>
    <w:p w14:paraId="3D99895D" w14:textId="5D057AAF" w:rsidR="004A0451" w:rsidRDefault="004A0451" w:rsidP="004A0451">
      <w:r>
        <w:t>The following third-party tools are required to work with Athena in development.</w:t>
      </w:r>
    </w:p>
    <w:p w14:paraId="3640687C" w14:textId="77777777" w:rsidR="004A0451" w:rsidRDefault="004A0451" w:rsidP="004A0451"/>
    <w:p w14:paraId="5FF53FE0" w14:textId="2B0888ED" w:rsidR="004A0451" w:rsidRDefault="004A0451" w:rsidP="004A0451">
      <w:proofErr w:type="spellStart"/>
      <w:r>
        <w:rPr>
          <w:b/>
        </w:rPr>
        <w:t>ActiveTcl</w:t>
      </w:r>
      <w:proofErr w:type="spellEnd"/>
      <w:r>
        <w:rPr>
          <w:b/>
        </w:rPr>
        <w:t xml:space="preserve"> 8.6</w:t>
      </w:r>
      <w:r>
        <w:t xml:space="preserve">.  Athena is implemented largely in the TCL/TK language, and depends on </w:t>
      </w:r>
      <w:proofErr w:type="spellStart"/>
      <w:r>
        <w:t>ActiveTcl</w:t>
      </w:r>
      <w:proofErr w:type="spellEnd"/>
      <w:r>
        <w:t xml:space="preserve">, </w:t>
      </w:r>
      <w:proofErr w:type="spellStart"/>
      <w:r>
        <w:t>ActiveState’s</w:t>
      </w:r>
      <w:proofErr w:type="spellEnd"/>
      <w:r>
        <w:t xml:space="preserve"> distribution of TCL/TK.  We are currently working with </w:t>
      </w:r>
      <w:proofErr w:type="spellStart"/>
      <w:r>
        <w:t>ActiveTcl</w:t>
      </w:r>
      <w:proofErr w:type="spellEnd"/>
      <w:r>
        <w:t xml:space="preserve"> 8.6.4.  </w:t>
      </w:r>
      <w:proofErr w:type="spellStart"/>
      <w:r>
        <w:t>ActiveTcl</w:t>
      </w:r>
      <w:proofErr w:type="spellEnd"/>
      <w:r>
        <w:t xml:space="preserve"> can be downloaded and used for free from </w:t>
      </w:r>
      <w:r w:rsidRPr="00793729">
        <w:rPr>
          <w:rFonts w:ascii="Courier New" w:hAnsi="Courier New" w:cs="Courier New"/>
          <w:b/>
        </w:rPr>
        <w:t>ActiveState.com</w:t>
      </w:r>
      <w:r>
        <w:t>.</w:t>
      </w:r>
    </w:p>
    <w:p w14:paraId="6142893B" w14:textId="77777777" w:rsidR="00793729" w:rsidRDefault="00793729" w:rsidP="004A0451"/>
    <w:p w14:paraId="50978BA0" w14:textId="2FAFDD71" w:rsidR="00793729" w:rsidRDefault="00793729" w:rsidP="004A0451">
      <w:proofErr w:type="spellStart"/>
      <w:r>
        <w:rPr>
          <w:b/>
        </w:rPr>
        <w:lastRenderedPageBreak/>
        <w:t>TclDevKit</w:t>
      </w:r>
      <w:proofErr w:type="spellEnd"/>
      <w:r>
        <w:rPr>
          <w:b/>
        </w:rPr>
        <w:t xml:space="preserve"> 5.1 or later</w:t>
      </w:r>
      <w:r>
        <w:t xml:space="preserve">.  </w:t>
      </w:r>
      <w:proofErr w:type="spellStart"/>
      <w:r>
        <w:t>TclDevKit</w:t>
      </w:r>
      <w:proofErr w:type="spellEnd"/>
      <w:r>
        <w:t xml:space="preserve"> is a set of TCL development tools sold by </w:t>
      </w:r>
      <w:proofErr w:type="spellStart"/>
      <w:r>
        <w:t>ActiveState</w:t>
      </w:r>
      <w:proofErr w:type="spellEnd"/>
      <w:r>
        <w:t xml:space="preserve">; it is available from </w:t>
      </w:r>
      <w:hyperlink r:id="rId9" w:history="1">
        <w:r w:rsidR="00B86941" w:rsidRPr="00ED1E10">
          <w:rPr>
            <w:rStyle w:val="Hyperlink"/>
          </w:rPr>
          <w:t>http://activestate.com</w:t>
        </w:r>
      </w:hyperlink>
      <w:r w:rsidR="00B86941">
        <w:t xml:space="preserve">.  </w:t>
      </w:r>
      <w:r>
        <w:t xml:space="preserve">The most important tool in </w:t>
      </w:r>
      <w:proofErr w:type="spellStart"/>
      <w:r>
        <w:t>TclDevKit</w:t>
      </w:r>
      <w:proofErr w:type="spellEnd"/>
      <w:r>
        <w:t xml:space="preserve"> is “</w:t>
      </w:r>
      <w:proofErr w:type="spellStart"/>
      <w:r>
        <w:t>tclapp</w:t>
      </w:r>
      <w:proofErr w:type="spellEnd"/>
      <w:r>
        <w:t xml:space="preserve">”, which we use to build standalone binaries.  Each developer working with Athena will need a </w:t>
      </w:r>
      <w:proofErr w:type="spellStart"/>
      <w:r>
        <w:t>TclDevKit</w:t>
      </w:r>
      <w:proofErr w:type="spellEnd"/>
      <w:r>
        <w:t xml:space="preserve"> license costing about $300.  The license allows the specific developer to use </w:t>
      </w:r>
      <w:proofErr w:type="spellStart"/>
      <w:r>
        <w:t>TclDevKit</w:t>
      </w:r>
      <w:proofErr w:type="spellEnd"/>
      <w:r>
        <w:t xml:space="preserve"> on any supported platform and any number of machines.</w:t>
      </w:r>
    </w:p>
    <w:p w14:paraId="7F7968AA" w14:textId="77777777" w:rsidR="00793729" w:rsidRDefault="00793729" w:rsidP="004A0451"/>
    <w:p w14:paraId="7B25CF9A" w14:textId="2CCC087D" w:rsidR="00793729" w:rsidRDefault="00793729" w:rsidP="004A0451">
      <w:r>
        <w:rPr>
          <w:b/>
        </w:rPr>
        <w:t xml:space="preserve">Various </w:t>
      </w:r>
      <w:proofErr w:type="spellStart"/>
      <w:r>
        <w:rPr>
          <w:b/>
        </w:rPr>
        <w:t>Tcl</w:t>
      </w:r>
      <w:proofErr w:type="spellEnd"/>
      <w:r>
        <w:rPr>
          <w:b/>
        </w:rPr>
        <w:t xml:space="preserve"> Packages from </w:t>
      </w:r>
      <w:proofErr w:type="spellStart"/>
      <w:r>
        <w:rPr>
          <w:b/>
        </w:rPr>
        <w:t>ActiveState’s</w:t>
      </w:r>
      <w:proofErr w:type="spellEnd"/>
      <w:r>
        <w:rPr>
          <w:b/>
        </w:rPr>
        <w:t xml:space="preserve"> Teapot</w:t>
      </w:r>
      <w:r>
        <w:t xml:space="preserve">.  </w:t>
      </w:r>
      <w:proofErr w:type="spellStart"/>
      <w:r>
        <w:t>ActiveState</w:t>
      </w:r>
      <w:proofErr w:type="spellEnd"/>
      <w:r>
        <w:t xml:space="preserve"> builds a wide variety of open source TCL library packages and makes them available in a repository at </w:t>
      </w:r>
      <w:hyperlink r:id="rId10" w:history="1">
        <w:r w:rsidR="00B86941" w:rsidRPr="00ED1E10">
          <w:rPr>
            <w:rStyle w:val="Hyperlink"/>
          </w:rPr>
          <w:t>http://teapot.activestate.com</w:t>
        </w:r>
      </w:hyperlink>
      <w:r w:rsidR="00B86941">
        <w:t>.</w:t>
      </w:r>
      <w:r w:rsidR="00B86941">
        <w:rPr>
          <w:rStyle w:val="FootnoteReference"/>
        </w:rPr>
        <w:footnoteReference w:id="1"/>
      </w:r>
      <w:r w:rsidR="00B86941">
        <w:t xml:space="preserve">  </w:t>
      </w:r>
      <w:proofErr w:type="spellStart"/>
      <w:r>
        <w:t>ActiveTcl’s</w:t>
      </w:r>
      <w:proofErr w:type="spellEnd"/>
      <w:r>
        <w:t xml:space="preserve"> license allows us to make use of these packages; and the </w:t>
      </w:r>
      <w:proofErr w:type="spellStart"/>
      <w:r>
        <w:t>TclDevKit</w:t>
      </w:r>
      <w:proofErr w:type="spellEnd"/>
      <w:r>
        <w:t xml:space="preserve"> license allows us to distribute them as part of a standalone binary built using “</w:t>
      </w:r>
      <w:proofErr w:type="spellStart"/>
      <w:r>
        <w:t>tclapp</w:t>
      </w:r>
      <w:proofErr w:type="spellEnd"/>
      <w:r>
        <w:t>”.  Athena uses two dozen or so of these packages; if we could not get them from the “teapot” we would need to build them ourselves, which in some cases would be quite diff</w:t>
      </w:r>
      <w:r w:rsidR="0038313B">
        <w:t>icult (and indeed, we’ve never done so).</w:t>
      </w:r>
    </w:p>
    <w:p w14:paraId="74E4B78F" w14:textId="77777777" w:rsidR="003A31DC" w:rsidRDefault="003A31DC" w:rsidP="004A0451"/>
    <w:p w14:paraId="0562EBA1" w14:textId="390B48CC" w:rsidR="003A31DC" w:rsidRPr="003A31DC" w:rsidRDefault="003A31DC" w:rsidP="004A0451">
      <w:proofErr w:type="spellStart"/>
      <w:r>
        <w:rPr>
          <w:b/>
        </w:rPr>
        <w:t>Git</w:t>
      </w:r>
      <w:proofErr w:type="spellEnd"/>
      <w:r>
        <w:t xml:space="preserve">.  </w:t>
      </w:r>
      <w:proofErr w:type="spellStart"/>
      <w:r>
        <w:t>Git</w:t>
      </w:r>
      <w:proofErr w:type="spellEnd"/>
      <w:r>
        <w:t xml:space="preserve"> is a distributed version control system (DVCS).  We use </w:t>
      </w:r>
      <w:proofErr w:type="spellStart"/>
      <w:r>
        <w:t>GitHub’s</w:t>
      </w:r>
      <w:proofErr w:type="spellEnd"/>
      <w:r>
        <w:t xml:space="preserve"> software; JPL has its own GitHub4Enterprise server.  We especially use </w:t>
      </w:r>
      <w:proofErr w:type="spellStart"/>
      <w:r>
        <w:t>GitHub’s</w:t>
      </w:r>
      <w:proofErr w:type="spellEnd"/>
      <w:r>
        <w:t xml:space="preserve"> issue tracker.  If we manage to open source Athena, it will go on up GitHub.com.  However, the basic </w:t>
      </w:r>
      <w:proofErr w:type="spellStart"/>
      <w:r>
        <w:t>Git</w:t>
      </w:r>
      <w:proofErr w:type="spellEnd"/>
      <w:r>
        <w:t xml:space="preserve"> command line tool can also be used.</w:t>
      </w:r>
    </w:p>
    <w:p w14:paraId="0DAE1D09" w14:textId="77777777" w:rsidR="00793729" w:rsidRDefault="00793729" w:rsidP="004A0451"/>
    <w:p w14:paraId="7351793A" w14:textId="32F46745" w:rsidR="00793729" w:rsidRDefault="00793729" w:rsidP="004A0451">
      <w:r>
        <w:rPr>
          <w:b/>
        </w:rPr>
        <w:t>A Programmer’s Text Editor</w:t>
      </w:r>
      <w:r>
        <w:t xml:space="preserve">.  There </w:t>
      </w:r>
      <w:r w:rsidR="00B86941">
        <w:t xml:space="preserve">is no good IDE for TCL/TK development.  (We have tried and abandoned </w:t>
      </w:r>
      <w:proofErr w:type="spellStart"/>
      <w:r w:rsidR="00B86941">
        <w:t>ActiveState’s</w:t>
      </w:r>
      <w:proofErr w:type="spellEnd"/>
      <w:r w:rsidR="00B86941">
        <w:t xml:space="preserve"> Komodo IDE.)  A good programmer’s text editor is thus a must, ideally one that displays the project tree in a sidebar.  We’ve been using </w:t>
      </w:r>
      <w:proofErr w:type="spellStart"/>
      <w:r w:rsidR="00B86941">
        <w:t>SublimeText</w:t>
      </w:r>
      <w:proofErr w:type="spellEnd"/>
      <w:r w:rsidR="00B86941">
        <w:t xml:space="preserve"> 3.</w:t>
      </w:r>
    </w:p>
    <w:p w14:paraId="0698E777" w14:textId="77777777" w:rsidR="00B86941" w:rsidRDefault="00B86941" w:rsidP="004A0451"/>
    <w:p w14:paraId="652A8DE4" w14:textId="060BE47B" w:rsidR="00B86941" w:rsidRDefault="00B86941" w:rsidP="004A0451">
      <w:r>
        <w:t>On Windows, two further tools are required:</w:t>
      </w:r>
    </w:p>
    <w:p w14:paraId="2C925D23" w14:textId="77777777" w:rsidR="00B86941" w:rsidRDefault="00B86941" w:rsidP="004A0451"/>
    <w:p w14:paraId="1148F138" w14:textId="36D31770" w:rsidR="00B86941" w:rsidRDefault="00B86941" w:rsidP="004A0451">
      <w:proofErr w:type="spellStart"/>
      <w:r>
        <w:rPr>
          <w:b/>
        </w:rPr>
        <w:t>MinGW</w:t>
      </w:r>
      <w:proofErr w:type="spellEnd"/>
      <w:r>
        <w:rPr>
          <w:b/>
        </w:rPr>
        <w:t xml:space="preserve"> (Minimalist GNU for Windows)</w:t>
      </w:r>
      <w:r>
        <w:t xml:space="preserve">. This is a Linux-like tool chain for Windows, providing GNU make and the GNU C compiler, both of which are required for Athena development.  In addition it provides a development environment called </w:t>
      </w:r>
      <w:proofErr w:type="spellStart"/>
      <w:r>
        <w:t>MSys</w:t>
      </w:r>
      <w:proofErr w:type="spellEnd"/>
      <w:r>
        <w:t xml:space="preserve">, which provides a </w:t>
      </w:r>
      <w:r>
        <w:rPr>
          <w:b/>
        </w:rPr>
        <w:t>bash</w:t>
      </w:r>
      <w:r>
        <w:t xml:space="preserve"> command shell.  It is available from </w:t>
      </w:r>
      <w:hyperlink r:id="rId11" w:history="1">
        <w:r w:rsidRPr="00ED1E10">
          <w:rPr>
            <w:rStyle w:val="Hyperlink"/>
          </w:rPr>
          <w:t>http://www.mingw.org</w:t>
        </w:r>
      </w:hyperlink>
      <w:r>
        <w:t xml:space="preserve">. </w:t>
      </w:r>
    </w:p>
    <w:p w14:paraId="5B36E3D3" w14:textId="77777777" w:rsidR="0038313B" w:rsidRDefault="0038313B" w:rsidP="004A0451"/>
    <w:p w14:paraId="63CF0212" w14:textId="048A5147" w:rsidR="0038313B" w:rsidRDefault="0038313B" w:rsidP="004A0451">
      <w:r>
        <w:t xml:space="preserve">Note: There are other Linux-like environments for Windows, notably Cygwin; these will not work for Athena development.  First, </w:t>
      </w:r>
      <w:proofErr w:type="spellStart"/>
      <w:r>
        <w:t>executables</w:t>
      </w:r>
      <w:proofErr w:type="spellEnd"/>
      <w:r>
        <w:t xml:space="preserve"> and libraries built using Cygwin will only run in the Cygwin environment.  Second, we are dependent on the standard TCL/TK build environment for Windows, which is </w:t>
      </w:r>
      <w:proofErr w:type="spellStart"/>
      <w:r>
        <w:t>MinGW</w:t>
      </w:r>
      <w:proofErr w:type="spellEnd"/>
      <w:r>
        <w:t>.</w:t>
      </w:r>
    </w:p>
    <w:p w14:paraId="0ED795BA" w14:textId="77777777" w:rsidR="00D95E79" w:rsidRDefault="00D95E79" w:rsidP="004A0451"/>
    <w:p w14:paraId="7F97B5C4" w14:textId="01DDEA99" w:rsidR="00D95E79" w:rsidRPr="00D95E79" w:rsidRDefault="00D95E79" w:rsidP="004A0451">
      <w:r>
        <w:t xml:space="preserve">Note: by default, </w:t>
      </w:r>
      <w:proofErr w:type="spellStart"/>
      <w:r>
        <w:t>MinGW</w:t>
      </w:r>
      <w:proofErr w:type="spellEnd"/>
      <w:r>
        <w:t>/</w:t>
      </w:r>
      <w:proofErr w:type="spellStart"/>
      <w:r>
        <w:t>MSys</w:t>
      </w:r>
      <w:proofErr w:type="spellEnd"/>
      <w:r>
        <w:t xml:space="preserve"> creates an </w:t>
      </w:r>
      <w:proofErr w:type="spellStart"/>
      <w:r>
        <w:t>MSys</w:t>
      </w:r>
      <w:proofErr w:type="spellEnd"/>
      <w:r>
        <w:t xml:space="preserve"> home directory for you in a special place in its directory tree.  You’ll probably be happier if </w:t>
      </w:r>
      <w:proofErr w:type="spellStart"/>
      <w:r>
        <w:t>MSys</w:t>
      </w:r>
      <w:proofErr w:type="spellEnd"/>
      <w:r>
        <w:t xml:space="preserve"> uses your Windows home directory instead.  To do this, go into </w:t>
      </w:r>
      <w:r w:rsidR="00E71635">
        <w:t xml:space="preserve">the User Accounts control panel, and select “Change my environment variables.”  In that dialog, </w:t>
      </w:r>
      <w:r>
        <w:t>define the environment variable “</w:t>
      </w:r>
      <w:r w:rsidR="00E71635">
        <w:t>HOME</w:t>
      </w:r>
      <w:r>
        <w:t xml:space="preserve">” to be “C:\Users\yourname” </w:t>
      </w:r>
      <w:r>
        <w:rPr>
          <w:b/>
        </w:rPr>
        <w:t>before</w:t>
      </w:r>
      <w:r>
        <w:t xml:space="preserve"> you install </w:t>
      </w:r>
      <w:proofErr w:type="spellStart"/>
      <w:r>
        <w:t>MinGW</w:t>
      </w:r>
      <w:proofErr w:type="spellEnd"/>
      <w:r>
        <w:t>.</w:t>
      </w:r>
      <w:r w:rsidR="00E71635">
        <w:t xml:space="preserve">  In my case, for example, it’s “C:\Users\will”.</w:t>
      </w:r>
    </w:p>
    <w:p w14:paraId="3FCADE66" w14:textId="77777777" w:rsidR="00B86941" w:rsidRDefault="00B86941" w:rsidP="004A0451"/>
    <w:p w14:paraId="64C2CE36" w14:textId="4E147BD4" w:rsidR="00B86941" w:rsidRDefault="00B86941" w:rsidP="004A0451">
      <w:proofErr w:type="spellStart"/>
      <w:r>
        <w:rPr>
          <w:b/>
        </w:rPr>
        <w:lastRenderedPageBreak/>
        <w:t>InnoSetup</w:t>
      </w:r>
      <w:proofErr w:type="spellEnd"/>
      <w:r>
        <w:rPr>
          <w:b/>
        </w:rPr>
        <w:t xml:space="preserve"> 5</w:t>
      </w:r>
      <w:r>
        <w:t xml:space="preserve">.  This is an installer compiler; we use it to build Athena’s Windows installer.  It is available from </w:t>
      </w:r>
      <w:hyperlink r:id="rId12" w:history="1">
        <w:r w:rsidRPr="00ED1E10">
          <w:rPr>
            <w:rStyle w:val="Hyperlink"/>
          </w:rPr>
          <w:t>http://www.jrsoftware.org</w:t>
        </w:r>
      </w:hyperlink>
      <w:r>
        <w:t xml:space="preserve">. </w:t>
      </w:r>
    </w:p>
    <w:p w14:paraId="02DF40AC" w14:textId="77777777" w:rsidR="00B86941" w:rsidRDefault="00B86941" w:rsidP="004A0451"/>
    <w:p w14:paraId="49C0B2FE" w14:textId="0466CC33" w:rsidR="00B86941" w:rsidRDefault="00B86941" w:rsidP="00B86941">
      <w:pPr>
        <w:pStyle w:val="Heading2"/>
      </w:pPr>
      <w:bookmarkStart w:id="6" w:name="_Toc305829859"/>
      <w:r>
        <w:lastRenderedPageBreak/>
        <w:t>System Components</w:t>
      </w:r>
      <w:bookmarkEnd w:id="6"/>
    </w:p>
    <w:p w14:paraId="1F7F5665" w14:textId="0317A15C" w:rsidR="003A31DC" w:rsidRDefault="003A31DC" w:rsidP="003A31DC">
      <w:r>
        <w:t>The Athena system has three major components (from a developer’s point of view): Kite, Mars, and Athena proper.  Building Athena requires building each of these packages.</w:t>
      </w:r>
    </w:p>
    <w:p w14:paraId="65829A64" w14:textId="77777777" w:rsidR="00683823" w:rsidRDefault="00683823" w:rsidP="003A31DC"/>
    <w:p w14:paraId="14E9A6AB" w14:textId="03ACE065" w:rsidR="00683823" w:rsidRDefault="00683823" w:rsidP="003A31DC">
      <w:r w:rsidRPr="00683823">
        <w:rPr>
          <w:b/>
        </w:rPr>
        <w:t>Note on Man Page Notation</w:t>
      </w:r>
      <w:r>
        <w:t>: Athena documentation makes considerable use of the Unix notion of a “man page”.  Each man page documents one thing, and resides in a specific section of the “manual”.  Man pages are referred to using man page notation: “</w:t>
      </w:r>
      <w:proofErr w:type="spellStart"/>
      <w:r w:rsidRPr="00683823">
        <w:rPr>
          <w:i/>
        </w:rPr>
        <w:t>pagename</w:t>
      </w:r>
      <w:proofErr w:type="spellEnd"/>
      <w:r>
        <w:t>(</w:t>
      </w:r>
      <w:r w:rsidRPr="00683823">
        <w:rPr>
          <w:i/>
        </w:rPr>
        <w:t>section</w:t>
      </w:r>
      <w:r>
        <w:t>)”.</w:t>
      </w:r>
    </w:p>
    <w:p w14:paraId="6FB9215A" w14:textId="77777777" w:rsidR="00683823" w:rsidRDefault="00683823" w:rsidP="003A31DC"/>
    <w:p w14:paraId="6C593428" w14:textId="77777777" w:rsidR="00683823" w:rsidRDefault="00683823" w:rsidP="003A31DC">
      <w:r>
        <w:t>Section 1 documents command-line commands (i.e., applications); Section 5 documents file formats.  In the TCL community, TCL commands and APIs are documented in Section “n”; and for Athena, TCL interfaces implemented by multiple TCL objects are documented in Section “</w:t>
      </w:r>
      <w:proofErr w:type="spellStart"/>
      <w:r>
        <w:t>i</w:t>
      </w:r>
      <w:proofErr w:type="spellEnd"/>
      <w:r>
        <w:t>”.</w:t>
      </w:r>
    </w:p>
    <w:p w14:paraId="7C08D9DA" w14:textId="77777777" w:rsidR="00683823" w:rsidRDefault="00683823" w:rsidP="003A31DC"/>
    <w:p w14:paraId="5E69C9BD" w14:textId="255CC74A" w:rsidR="00683823" w:rsidRDefault="00683823" w:rsidP="003A31DC">
      <w:r>
        <w:t xml:space="preserve">Thus, the documentation for the Athena command line tool is in the </w:t>
      </w:r>
      <w:proofErr w:type="spellStart"/>
      <w:r>
        <w:rPr>
          <w:b/>
        </w:rPr>
        <w:t>athena</w:t>
      </w:r>
      <w:proofErr w:type="spellEnd"/>
      <w:r>
        <w:rPr>
          <w:b/>
        </w:rPr>
        <w:t>(1)</w:t>
      </w:r>
      <w:r>
        <w:t xml:space="preserve"> man page, and the documentation for the Athena scenario library is in the </w:t>
      </w:r>
      <w:proofErr w:type="spellStart"/>
      <w:r>
        <w:rPr>
          <w:b/>
        </w:rPr>
        <w:t>athena</w:t>
      </w:r>
      <w:proofErr w:type="spellEnd"/>
      <w:r>
        <w:rPr>
          <w:b/>
        </w:rPr>
        <w:t>(n)</w:t>
      </w:r>
      <w:r>
        <w:t xml:space="preserve"> man page.  A component’s man pages can be found by opening the component’s </w:t>
      </w:r>
      <w:r w:rsidRPr="00683823">
        <w:rPr>
          <w:rFonts w:ascii="Courier New" w:hAnsi="Courier New" w:cs="Courier New"/>
        </w:rPr>
        <w:t>docs/index.html</w:t>
      </w:r>
      <w:r>
        <w:t xml:space="preserve"> file in your web browser.  </w:t>
      </w:r>
    </w:p>
    <w:p w14:paraId="0E7DCCBC" w14:textId="77777777" w:rsidR="003A31DC" w:rsidRDefault="003A31DC" w:rsidP="003A31DC"/>
    <w:p w14:paraId="01C606D8" w14:textId="39D151AE" w:rsidR="003A31DC" w:rsidRDefault="003A31DC" w:rsidP="003A31DC">
      <w:pPr>
        <w:pStyle w:val="Heading3"/>
      </w:pPr>
      <w:bookmarkStart w:id="7" w:name="_Toc305829860"/>
      <w:r>
        <w:t>Kite</w:t>
      </w:r>
      <w:bookmarkEnd w:id="7"/>
    </w:p>
    <w:p w14:paraId="5AC028B3" w14:textId="5E8CF627" w:rsidR="003A31DC" w:rsidRDefault="003A31DC" w:rsidP="003A31DC">
      <w:r>
        <w:t xml:space="preserve">Kite is a project automation tool for TCL/TK projects written using </w:t>
      </w:r>
      <w:proofErr w:type="spellStart"/>
      <w:r>
        <w:t>ActiveTcl</w:t>
      </w:r>
      <w:proofErr w:type="spellEnd"/>
      <w:r>
        <w:t xml:space="preserve"> and </w:t>
      </w:r>
      <w:proofErr w:type="spellStart"/>
      <w:r>
        <w:t>TclDevKit</w:t>
      </w:r>
      <w:proofErr w:type="spellEnd"/>
      <w:r>
        <w:t>.  It also defines some infrastructure packages.</w:t>
      </w:r>
      <w:r>
        <w:rPr>
          <w:rStyle w:val="FootnoteReference"/>
        </w:rPr>
        <w:footnoteReference w:id="2"/>
      </w:r>
      <w:r>
        <w:t xml:space="preserve">  It is written in TCL/TK and provides the following:</w:t>
      </w:r>
    </w:p>
    <w:p w14:paraId="0A849D5A" w14:textId="77777777" w:rsidR="00352245" w:rsidRDefault="00352245" w:rsidP="003A31DC"/>
    <w:p w14:paraId="1C9534D4" w14:textId="1902493F" w:rsidR="00352245" w:rsidRDefault="00352245" w:rsidP="003A31DC">
      <w:r w:rsidRPr="00352245">
        <w:rPr>
          <w:b/>
        </w:rPr>
        <w:t>kite(1)</w:t>
      </w:r>
      <w:r>
        <w:t>.  This is the Kite command-line tool, which is used to build Mars and Athena (and also Kite itself).    It provides a number of services to the developer, including:</w:t>
      </w:r>
    </w:p>
    <w:p w14:paraId="728EA85D" w14:textId="77777777" w:rsidR="00352245" w:rsidRDefault="00352245" w:rsidP="003A31DC"/>
    <w:p w14:paraId="0CA27790" w14:textId="62CA39A0" w:rsidR="00352245" w:rsidRDefault="00352245" w:rsidP="00356731">
      <w:pPr>
        <w:pStyle w:val="ListParagraph"/>
        <w:numPr>
          <w:ilvl w:val="0"/>
          <w:numId w:val="13"/>
        </w:numPr>
      </w:pPr>
      <w:r>
        <w:t>Create a project tree for a new TCL/TK project</w:t>
      </w:r>
    </w:p>
    <w:p w14:paraId="0DADE22B" w14:textId="55C85A7C" w:rsidR="00352245" w:rsidRDefault="00352245" w:rsidP="00356731">
      <w:pPr>
        <w:pStyle w:val="ListParagraph"/>
        <w:numPr>
          <w:ilvl w:val="0"/>
          <w:numId w:val="13"/>
        </w:numPr>
      </w:pPr>
      <w:r>
        <w:t>Add an application or package to an existing TCL/TK project</w:t>
      </w:r>
    </w:p>
    <w:p w14:paraId="03119D33" w14:textId="33456C83" w:rsidR="00352245" w:rsidRDefault="00352245" w:rsidP="00356731">
      <w:pPr>
        <w:pStyle w:val="ListParagraph"/>
        <w:numPr>
          <w:ilvl w:val="0"/>
          <w:numId w:val="13"/>
        </w:numPr>
      </w:pPr>
      <w:r>
        <w:t>Format the project’s HTML documentation, including man pages</w:t>
      </w:r>
    </w:p>
    <w:p w14:paraId="0244204B" w14:textId="015D2AE9" w:rsidR="00352245" w:rsidRDefault="00352245" w:rsidP="00356731">
      <w:pPr>
        <w:pStyle w:val="ListParagraph"/>
        <w:numPr>
          <w:ilvl w:val="0"/>
          <w:numId w:val="13"/>
        </w:numPr>
      </w:pPr>
      <w:r>
        <w:t>Run the project’s test suite</w:t>
      </w:r>
    </w:p>
    <w:p w14:paraId="07C0B1D5" w14:textId="772CCC8C" w:rsidR="00352245" w:rsidRDefault="00352245" w:rsidP="00356731">
      <w:pPr>
        <w:pStyle w:val="ListParagraph"/>
        <w:numPr>
          <w:ilvl w:val="0"/>
          <w:numId w:val="13"/>
        </w:numPr>
      </w:pPr>
      <w:r>
        <w:t>Build the project and create distribution sets</w:t>
      </w:r>
    </w:p>
    <w:p w14:paraId="4CCB9ADE" w14:textId="77777777" w:rsidR="00352245" w:rsidRDefault="00352245" w:rsidP="00352245"/>
    <w:p w14:paraId="46AD9E65" w14:textId="0508F498" w:rsidR="00352245" w:rsidRPr="00352245" w:rsidRDefault="00352245" w:rsidP="00352245">
      <w:r>
        <w:t xml:space="preserve">Many of the functions that would be provided by an IDE are provided by </w:t>
      </w:r>
      <w:r>
        <w:rPr>
          <w:b/>
        </w:rPr>
        <w:t>kite(1)</w:t>
      </w:r>
      <w:r>
        <w:t xml:space="preserve"> instead.</w:t>
      </w:r>
    </w:p>
    <w:p w14:paraId="3C95EC09" w14:textId="77777777" w:rsidR="003A31DC" w:rsidRDefault="003A31DC" w:rsidP="003A31DC"/>
    <w:p w14:paraId="60CC21B0" w14:textId="77A9ECD9" w:rsidR="003A31DC" w:rsidRDefault="00352245" w:rsidP="003A31DC">
      <w:proofErr w:type="spellStart"/>
      <w:r>
        <w:rPr>
          <w:b/>
        </w:rPr>
        <w:t>kiteutils</w:t>
      </w:r>
      <w:proofErr w:type="spellEnd"/>
      <w:r>
        <w:rPr>
          <w:b/>
        </w:rPr>
        <w:t>(n)</w:t>
      </w:r>
      <w:r>
        <w:t>.  This is a package containing a number of modules of basic TCL code used primarily by Kite but also by Mars and Athena.</w:t>
      </w:r>
    </w:p>
    <w:p w14:paraId="0EE4B96B" w14:textId="77777777" w:rsidR="00352245" w:rsidRDefault="00352245" w:rsidP="003A31DC"/>
    <w:p w14:paraId="4CF03CC3" w14:textId="649A3232" w:rsidR="00352245" w:rsidRDefault="00352245" w:rsidP="003A31DC">
      <w:proofErr w:type="spellStart"/>
      <w:r>
        <w:rPr>
          <w:b/>
        </w:rPr>
        <w:t>kitedocs</w:t>
      </w:r>
      <w:proofErr w:type="spellEnd"/>
      <w:r>
        <w:rPr>
          <w:b/>
        </w:rPr>
        <w:t>(n)</w:t>
      </w:r>
      <w:r>
        <w:t>.  This is a package of code that supports kite(1)’s documentation tools.  It is used primarily by kite(1), but Athena’s on-line help system also makes use of it.</w:t>
      </w:r>
    </w:p>
    <w:p w14:paraId="0CB00DED" w14:textId="77777777" w:rsidR="00352245" w:rsidRDefault="00352245" w:rsidP="003A31DC"/>
    <w:p w14:paraId="5ADC47B6" w14:textId="77777777" w:rsidR="00D45718" w:rsidRDefault="00683823" w:rsidP="00683823">
      <w:r>
        <w:t xml:space="preserve">To learn more about the Kite system and how to use it to manage TCL/TK projects like Kite, Mars, and Athena, point your browser at </w:t>
      </w:r>
      <w:r w:rsidRPr="00352245">
        <w:rPr>
          <w:b/>
        </w:rPr>
        <w:t>docs/index.html</w:t>
      </w:r>
      <w:r>
        <w:t xml:space="preserve"> in the Kite directory, and then click the link for the </w:t>
      </w:r>
      <w:r>
        <w:rPr>
          <w:i/>
        </w:rPr>
        <w:t>Kite Developer’s Guide</w:t>
      </w:r>
      <w:r>
        <w:t xml:space="preserve">.  (You will need to build Kite first; see Section 3.)  </w:t>
      </w:r>
    </w:p>
    <w:p w14:paraId="60D1273D" w14:textId="77777777" w:rsidR="00D45718" w:rsidRDefault="00D45718" w:rsidP="00683823"/>
    <w:p w14:paraId="2416EED0" w14:textId="4FB7FF7C" w:rsidR="00683823" w:rsidRDefault="00683823" w:rsidP="00683823">
      <w:r>
        <w:t xml:space="preserve">You will also find the </w:t>
      </w:r>
      <w:r w:rsidRPr="00D144D0">
        <w:rPr>
          <w:i/>
        </w:rPr>
        <w:t>Kite White Paper</w:t>
      </w:r>
      <w:r>
        <w:t>, which explains the problems Kite is trying to solve and how it solves them.  Kite has evolved since the paper was written, but it still provides useful background.  You will also find the Kite man pages.</w:t>
      </w:r>
    </w:p>
    <w:p w14:paraId="2E374419" w14:textId="36E1A81E" w:rsidR="003A31DC" w:rsidRDefault="003A31DC" w:rsidP="003A31DC">
      <w:pPr>
        <w:pStyle w:val="Heading3"/>
      </w:pPr>
      <w:bookmarkStart w:id="8" w:name="_Toc305829861"/>
      <w:r>
        <w:t>Mars</w:t>
      </w:r>
      <w:bookmarkEnd w:id="8"/>
    </w:p>
    <w:p w14:paraId="193C3C4A" w14:textId="550B0CDA" w:rsidR="003A31DC" w:rsidRDefault="00896D49" w:rsidP="003A31DC">
      <w:r>
        <w:t xml:space="preserve">Mars is a collection of </w:t>
      </w:r>
      <w:r w:rsidR="004E172E">
        <w:t>TCL/TK packages; originally, it was the infrastructure shared between Athena and JNEM.  It provides the following tools:</w:t>
      </w:r>
    </w:p>
    <w:p w14:paraId="7208C218" w14:textId="77777777" w:rsidR="004E172E" w:rsidRDefault="004E172E" w:rsidP="003A31DC"/>
    <w:p w14:paraId="23F8E409" w14:textId="0AFD5AFB" w:rsidR="004E172E" w:rsidRDefault="004E172E" w:rsidP="003A31DC">
      <w:r>
        <w:rPr>
          <w:b/>
        </w:rPr>
        <w:t>mars(1)</w:t>
      </w:r>
      <w:r>
        <w:t>.  This the Mars command-line tool; it provides a number of subcommands that can be useful when working with the Mars code base.  For example, the command “</w:t>
      </w:r>
      <w:r>
        <w:rPr>
          <w:b/>
        </w:rPr>
        <w:t xml:space="preserve">mars </w:t>
      </w:r>
      <w:proofErr w:type="spellStart"/>
      <w:r>
        <w:rPr>
          <w:b/>
        </w:rPr>
        <w:t>uram</w:t>
      </w:r>
      <w:proofErr w:type="spellEnd"/>
      <w:r>
        <w:t>” brings up the URAM Workbench, an Athena-like application for interacting directly with the URAM model.</w:t>
      </w:r>
    </w:p>
    <w:p w14:paraId="349800B7" w14:textId="77777777" w:rsidR="004E172E" w:rsidRDefault="004E172E" w:rsidP="003A31DC"/>
    <w:p w14:paraId="46603043" w14:textId="17AFF5B7" w:rsidR="004E172E" w:rsidRDefault="004E172E" w:rsidP="003A31DC">
      <w:proofErr w:type="spellStart"/>
      <w:r>
        <w:rPr>
          <w:b/>
        </w:rPr>
        <w:t>marsutil</w:t>
      </w:r>
      <w:proofErr w:type="spellEnd"/>
      <w:r>
        <w:rPr>
          <w:b/>
        </w:rPr>
        <w:t>(n)</w:t>
      </w:r>
      <w:r>
        <w:t xml:space="preserve">.  This is a package of basic infrastructure code, augmenting that found in </w:t>
      </w:r>
      <w:proofErr w:type="spellStart"/>
      <w:r>
        <w:rPr>
          <w:b/>
        </w:rPr>
        <w:t>kiteutils</w:t>
      </w:r>
      <w:proofErr w:type="spellEnd"/>
      <w:r>
        <w:rPr>
          <w:b/>
        </w:rPr>
        <w:t>(n)</w:t>
      </w:r>
      <w:r>
        <w:t>.  It includes a wide variety of important code, from basic utilities and data types to the infrastructure for Athena’s order processing code.</w:t>
      </w:r>
    </w:p>
    <w:p w14:paraId="31932D53" w14:textId="77777777" w:rsidR="004E172E" w:rsidRDefault="004E172E" w:rsidP="003A31DC"/>
    <w:p w14:paraId="763E8ADD" w14:textId="357CAD40" w:rsidR="004E172E" w:rsidRDefault="004E172E" w:rsidP="003A31DC">
      <w:proofErr w:type="spellStart"/>
      <w:r>
        <w:rPr>
          <w:b/>
        </w:rPr>
        <w:t>Marsbin</w:t>
      </w:r>
      <w:proofErr w:type="spellEnd"/>
      <w:r>
        <w:rPr>
          <w:b/>
        </w:rPr>
        <w:t>(n)</w:t>
      </w:r>
      <w:r>
        <w:t xml:space="preserve">.  This is a </w:t>
      </w:r>
      <w:proofErr w:type="spellStart"/>
      <w:r>
        <w:t>subpackage</w:t>
      </w:r>
      <w:proofErr w:type="spellEnd"/>
      <w:r>
        <w:t xml:space="preserve"> of </w:t>
      </w:r>
      <w:proofErr w:type="spellStart"/>
      <w:r>
        <w:t>marsutil</w:t>
      </w:r>
      <w:proofErr w:type="spellEnd"/>
      <w:r>
        <w:t xml:space="preserve">(n) consisting of C code.  It includes geometry, coordinate conversion, and image processing code, and provides TCL bindings for these libraries, augmenting the pure-TCL code in </w:t>
      </w:r>
      <w:proofErr w:type="spellStart"/>
      <w:r>
        <w:t>marsutil</w:t>
      </w:r>
      <w:proofErr w:type="spellEnd"/>
      <w:r>
        <w:t xml:space="preserve">(n).  In particular, it provides the conversions between latitude/longitude and MGRS grid references, and the ability to load maps in </w:t>
      </w:r>
      <w:proofErr w:type="spellStart"/>
      <w:r>
        <w:t>GeoTIFF</w:t>
      </w:r>
      <w:proofErr w:type="spellEnd"/>
      <w:r>
        <w:t xml:space="preserve"> format.</w:t>
      </w:r>
    </w:p>
    <w:p w14:paraId="2292E9F8" w14:textId="77777777" w:rsidR="004E172E" w:rsidRDefault="004E172E" w:rsidP="003A31DC"/>
    <w:p w14:paraId="5A0397D1" w14:textId="54722154" w:rsidR="004E172E" w:rsidRDefault="004E172E" w:rsidP="003A31DC">
      <w:proofErr w:type="spellStart"/>
      <w:r>
        <w:rPr>
          <w:b/>
        </w:rPr>
        <w:t>marsgui</w:t>
      </w:r>
      <w:proofErr w:type="spellEnd"/>
      <w:r>
        <w:rPr>
          <w:b/>
        </w:rPr>
        <w:t>(n)</w:t>
      </w:r>
      <w:r>
        <w:t>.  This is a package of basic GUI code; it is used by Athena workbench and other Athena GUIs.</w:t>
      </w:r>
    </w:p>
    <w:p w14:paraId="0534DB42" w14:textId="77777777" w:rsidR="004E172E" w:rsidRDefault="004E172E" w:rsidP="003A31DC"/>
    <w:p w14:paraId="39758808" w14:textId="794D1D52" w:rsidR="004E172E" w:rsidRDefault="004E172E" w:rsidP="003A31DC">
      <w:proofErr w:type="spellStart"/>
      <w:r>
        <w:rPr>
          <w:b/>
        </w:rPr>
        <w:t>simlib</w:t>
      </w:r>
      <w:proofErr w:type="spellEnd"/>
      <w:r>
        <w:rPr>
          <w:b/>
        </w:rPr>
        <w:t>(n)</w:t>
      </w:r>
      <w:r>
        <w:t xml:space="preserve">.  This is a package of </w:t>
      </w:r>
      <w:r w:rsidR="00440C5C">
        <w:t>simulation code, including URAM, the Mars Affinity Model, and the cell model infrastructure used to solve Athena’s economic model’s CGE.</w:t>
      </w:r>
    </w:p>
    <w:p w14:paraId="72FA7791" w14:textId="77777777" w:rsidR="00423C3B" w:rsidRDefault="00423C3B" w:rsidP="003A31DC"/>
    <w:p w14:paraId="145E335B" w14:textId="2E0CD524" w:rsidR="00423C3B" w:rsidRDefault="00423C3B" w:rsidP="00423C3B">
      <w:r>
        <w:t xml:space="preserve">To learn more about the packages provided by Mars, point your browser at </w:t>
      </w:r>
      <w:r w:rsidRPr="00352245">
        <w:rPr>
          <w:b/>
        </w:rPr>
        <w:t>docs/index.html</w:t>
      </w:r>
      <w:r>
        <w:t xml:space="preserve"> in the Mars directory.  (You will need to build Mars first; see Section 3.)  In that directory you will find:</w:t>
      </w:r>
    </w:p>
    <w:p w14:paraId="7CE4E1F4" w14:textId="77777777" w:rsidR="00423C3B" w:rsidRDefault="00423C3B" w:rsidP="00423C3B"/>
    <w:p w14:paraId="73BD3ACF" w14:textId="35CB9D44" w:rsidR="00423C3B" w:rsidRDefault="00423C3B" w:rsidP="00356731">
      <w:pPr>
        <w:pStyle w:val="ListParagraph"/>
        <w:numPr>
          <w:ilvl w:val="0"/>
          <w:numId w:val="14"/>
        </w:numPr>
      </w:pPr>
      <w:r>
        <w:t xml:space="preserve">The </w:t>
      </w:r>
      <w:r>
        <w:rPr>
          <w:i/>
        </w:rPr>
        <w:t>Mars Analyst’s</w:t>
      </w:r>
      <w:r w:rsidRPr="00423C3B">
        <w:rPr>
          <w:i/>
        </w:rPr>
        <w:t xml:space="preserve"> Guide</w:t>
      </w:r>
      <w:r w:rsidR="00D45718">
        <w:t>, which describes the models implemented in Mars.</w:t>
      </w:r>
    </w:p>
    <w:p w14:paraId="4072954B" w14:textId="0E95E643" w:rsidR="005D6DB3" w:rsidRDefault="005D6DB3" w:rsidP="00356731">
      <w:pPr>
        <w:pStyle w:val="ListParagraph"/>
        <w:numPr>
          <w:ilvl w:val="0"/>
          <w:numId w:val="14"/>
        </w:numPr>
      </w:pPr>
      <w:r>
        <w:t xml:space="preserve">The </w:t>
      </w:r>
      <w:r>
        <w:rPr>
          <w:i/>
        </w:rPr>
        <w:t>Mars CM Plan</w:t>
      </w:r>
      <w:r>
        <w:t>, w</w:t>
      </w:r>
      <w:r w:rsidR="00D45718">
        <w:t>hich explains the CM procedures for Mars, including the official build procedures.</w:t>
      </w:r>
    </w:p>
    <w:p w14:paraId="1572887A" w14:textId="0C39A1BB" w:rsidR="00D45718" w:rsidRDefault="00D45718" w:rsidP="00D45718">
      <w:pPr>
        <w:pStyle w:val="ListParagraph"/>
        <w:numPr>
          <w:ilvl w:val="0"/>
          <w:numId w:val="14"/>
        </w:numPr>
      </w:pPr>
      <w:r>
        <w:t>The Mars man</w:t>
      </w:r>
      <w:r w:rsidR="00423C3B">
        <w:t xml:space="preserve"> pages.</w:t>
      </w:r>
    </w:p>
    <w:p w14:paraId="27175AD9" w14:textId="36DC6CD7" w:rsidR="00773DBC" w:rsidRDefault="00773DBC" w:rsidP="00D45718"/>
    <w:p w14:paraId="0DC9DE34" w14:textId="77777777" w:rsidR="00423C3B" w:rsidRDefault="00423C3B" w:rsidP="003A31DC"/>
    <w:p w14:paraId="09FB5A72" w14:textId="0AC98F33" w:rsidR="003A31DC" w:rsidRDefault="003A31DC" w:rsidP="003A31DC">
      <w:pPr>
        <w:pStyle w:val="Heading3"/>
      </w:pPr>
      <w:bookmarkStart w:id="9" w:name="_Toc305829862"/>
      <w:r>
        <w:lastRenderedPageBreak/>
        <w:t>Athena</w:t>
      </w:r>
      <w:bookmarkEnd w:id="9"/>
    </w:p>
    <w:p w14:paraId="1E6AD085" w14:textId="3FEDD5A7" w:rsidR="00452231" w:rsidRDefault="00452231" w:rsidP="00452231">
      <w:r>
        <w:t>Athena is the Athena simulation proper; it provides the following tools and packages.</w:t>
      </w:r>
    </w:p>
    <w:p w14:paraId="02CE505E" w14:textId="77777777" w:rsidR="00452231" w:rsidRDefault="00452231" w:rsidP="00452231"/>
    <w:p w14:paraId="222A47A8" w14:textId="0B8A9413" w:rsidR="00452231" w:rsidRDefault="00452231" w:rsidP="00452231">
      <w:proofErr w:type="spellStart"/>
      <w:r>
        <w:rPr>
          <w:b/>
        </w:rPr>
        <w:t>athenawb</w:t>
      </w:r>
      <w:proofErr w:type="spellEnd"/>
      <w:r>
        <w:rPr>
          <w:b/>
        </w:rPr>
        <w:t>(1)</w:t>
      </w:r>
      <w:r>
        <w:t>.  This is the Athena Workbench GUI, i.e., “Classic Athena”.</w:t>
      </w:r>
    </w:p>
    <w:p w14:paraId="67A3A1FF" w14:textId="77777777" w:rsidR="00452231" w:rsidRDefault="00452231" w:rsidP="00452231"/>
    <w:p w14:paraId="5E5F479C" w14:textId="36BB39DB" w:rsidR="00452231" w:rsidRDefault="00452231" w:rsidP="00452231">
      <w:proofErr w:type="spellStart"/>
      <w:r>
        <w:rPr>
          <w:b/>
        </w:rPr>
        <w:t>athena</w:t>
      </w:r>
      <w:proofErr w:type="spellEnd"/>
      <w:r>
        <w:rPr>
          <w:b/>
        </w:rPr>
        <w:t>(1)</w:t>
      </w:r>
      <w:r>
        <w:t xml:space="preserve">.  This is a command line tool; it primarily exists to drive Athena code in an </w:t>
      </w:r>
      <w:r>
        <w:rPr>
          <w:i/>
        </w:rPr>
        <w:t>ad hoc</w:t>
      </w:r>
      <w:r>
        <w:t xml:space="preserve"> way during development, but it also provides the </w:t>
      </w:r>
      <w:proofErr w:type="spellStart"/>
      <w:r>
        <w:rPr>
          <w:b/>
        </w:rPr>
        <w:t>athena</w:t>
      </w:r>
      <w:proofErr w:type="spellEnd"/>
      <w:r>
        <w:rPr>
          <w:b/>
        </w:rPr>
        <w:t xml:space="preserve"> build</w:t>
      </w:r>
      <w:r>
        <w:t xml:space="preserve"> command, which allows Athena scenarios to be run on “headless” nodes in the cloud.</w:t>
      </w:r>
    </w:p>
    <w:p w14:paraId="15BE0B11" w14:textId="77777777" w:rsidR="00452231" w:rsidRDefault="00452231" w:rsidP="00452231"/>
    <w:p w14:paraId="47A7669E" w14:textId="4ECE9088" w:rsidR="00452231" w:rsidRDefault="00452231" w:rsidP="00452231">
      <w:proofErr w:type="spellStart"/>
      <w:r>
        <w:rPr>
          <w:b/>
        </w:rPr>
        <w:t>arachne</w:t>
      </w:r>
      <w:proofErr w:type="spellEnd"/>
      <w:r>
        <w:rPr>
          <w:b/>
        </w:rPr>
        <w:t>(1)</w:t>
      </w:r>
      <w:r>
        <w:t xml:space="preserve">.  This </w:t>
      </w:r>
      <w:r w:rsidR="005D6DB3">
        <w:t>is Athena’s web back-end, allowing another application to load, run, and query scenarios over HTTP.  Arachne accepts connections only from processes on the same physical host.</w:t>
      </w:r>
    </w:p>
    <w:p w14:paraId="671FECDC" w14:textId="77777777" w:rsidR="005D6DB3" w:rsidRDefault="005D6DB3" w:rsidP="00452231"/>
    <w:p w14:paraId="658B9EBA" w14:textId="508AE27B" w:rsidR="005D6DB3" w:rsidRDefault="005D6DB3" w:rsidP="00452231">
      <w:proofErr w:type="spellStart"/>
      <w:r>
        <w:rPr>
          <w:b/>
        </w:rPr>
        <w:t>athena_log</w:t>
      </w:r>
      <w:proofErr w:type="spellEnd"/>
      <w:r>
        <w:rPr>
          <w:b/>
        </w:rPr>
        <w:t>(1)</w:t>
      </w:r>
      <w:r>
        <w:t>.  An external browser for Athena’s log files.  Occasionally useful.</w:t>
      </w:r>
    </w:p>
    <w:p w14:paraId="30C6AA95" w14:textId="77777777" w:rsidR="005D6DB3" w:rsidRDefault="005D6DB3" w:rsidP="00452231"/>
    <w:p w14:paraId="7B1F660A" w14:textId="4C4AF62A" w:rsidR="005D6DB3" w:rsidRDefault="005D6DB3" w:rsidP="00452231">
      <w:proofErr w:type="spellStart"/>
      <w:r>
        <w:rPr>
          <w:b/>
        </w:rPr>
        <w:t>cellide</w:t>
      </w:r>
      <w:proofErr w:type="spellEnd"/>
      <w:r>
        <w:rPr>
          <w:b/>
        </w:rPr>
        <w:t>(1)</w:t>
      </w:r>
      <w:r>
        <w:t xml:space="preserve">.  An IDE for editing </w:t>
      </w:r>
      <w:proofErr w:type="spellStart"/>
      <w:r>
        <w:t>cellmodel</w:t>
      </w:r>
      <w:proofErr w:type="spellEnd"/>
      <w:r>
        <w:t>(5) files like Athena’s CGE.</w:t>
      </w:r>
    </w:p>
    <w:p w14:paraId="1F3195C2" w14:textId="77777777" w:rsidR="005D6DB3" w:rsidRDefault="005D6DB3" w:rsidP="00452231"/>
    <w:p w14:paraId="72D2760E" w14:textId="4CC88AD0" w:rsidR="005D6DB3" w:rsidRDefault="005D6DB3" w:rsidP="00452231">
      <w:proofErr w:type="spellStart"/>
      <w:r>
        <w:rPr>
          <w:b/>
        </w:rPr>
        <w:t>helptool</w:t>
      </w:r>
      <w:proofErr w:type="spellEnd"/>
      <w:r>
        <w:rPr>
          <w:b/>
        </w:rPr>
        <w:t>(1)</w:t>
      </w:r>
      <w:r>
        <w:t>.  A tool used at build time to build Athena’s help databases.</w:t>
      </w:r>
    </w:p>
    <w:p w14:paraId="0102356F" w14:textId="77777777" w:rsidR="005D6DB3" w:rsidRDefault="005D6DB3" w:rsidP="00452231"/>
    <w:p w14:paraId="44821CD6" w14:textId="64E5015F" w:rsidR="005D6DB3" w:rsidRDefault="005D6DB3" w:rsidP="00452231">
      <w:proofErr w:type="spellStart"/>
      <w:r>
        <w:rPr>
          <w:b/>
        </w:rPr>
        <w:t>ahttpd</w:t>
      </w:r>
      <w:proofErr w:type="spellEnd"/>
      <w:r>
        <w:rPr>
          <w:b/>
        </w:rPr>
        <w:t>(n)</w:t>
      </w:r>
      <w:r>
        <w:t>.  A TCL package containing a Pure-TCL web server, used by Arachne.</w:t>
      </w:r>
    </w:p>
    <w:p w14:paraId="72A9EC98" w14:textId="77777777" w:rsidR="000D3A8A" w:rsidRDefault="000D3A8A" w:rsidP="00452231"/>
    <w:p w14:paraId="7BE66931" w14:textId="6FE20201" w:rsidR="000D3A8A" w:rsidRDefault="000D3A8A" w:rsidP="00452231">
      <w:proofErr w:type="spellStart"/>
      <w:r>
        <w:rPr>
          <w:b/>
        </w:rPr>
        <w:t>athena</w:t>
      </w:r>
      <w:proofErr w:type="spellEnd"/>
      <w:r>
        <w:rPr>
          <w:b/>
        </w:rPr>
        <w:t>(n)</w:t>
      </w:r>
      <w:r>
        <w:t>.  A TCL package containing the Athena</w:t>
      </w:r>
      <w:r w:rsidR="00512B91">
        <w:t xml:space="preserve"> models, algorithms, and scenario management code.  This is the heart of Athena.</w:t>
      </w:r>
    </w:p>
    <w:p w14:paraId="27CC9E4F" w14:textId="77777777" w:rsidR="00512B91" w:rsidRDefault="00512B91" w:rsidP="00452231"/>
    <w:p w14:paraId="4C73E13D" w14:textId="6EBE43C1" w:rsidR="00512B91" w:rsidRDefault="00512B91" w:rsidP="00452231">
      <w:proofErr w:type="spellStart"/>
      <w:r>
        <w:rPr>
          <w:b/>
        </w:rPr>
        <w:t>projectlib</w:t>
      </w:r>
      <w:proofErr w:type="spellEnd"/>
      <w:r>
        <w:rPr>
          <w:b/>
        </w:rPr>
        <w:t>(n)</w:t>
      </w:r>
      <w:r>
        <w:t>.  A TCL package containing infrastructures modules used by the various Athena packages and applications.</w:t>
      </w:r>
    </w:p>
    <w:p w14:paraId="45126BCC" w14:textId="77777777" w:rsidR="00512B91" w:rsidRDefault="00512B91" w:rsidP="00452231"/>
    <w:p w14:paraId="143A2A5E" w14:textId="19F35472" w:rsidR="00512B91" w:rsidRDefault="00512B91" w:rsidP="00452231">
      <w:proofErr w:type="spellStart"/>
      <w:r>
        <w:rPr>
          <w:b/>
        </w:rPr>
        <w:t>projectgui</w:t>
      </w:r>
      <w:proofErr w:type="spellEnd"/>
      <w:r>
        <w:rPr>
          <w:b/>
        </w:rPr>
        <w:t>(n)</w:t>
      </w:r>
      <w:r>
        <w:t>.  A TCL package containing GUI code used by the Athena Workbench and other GUIs.</w:t>
      </w:r>
    </w:p>
    <w:p w14:paraId="182336A0" w14:textId="77777777" w:rsidR="00512B91" w:rsidRDefault="00512B91" w:rsidP="00452231"/>
    <w:p w14:paraId="26FB555C" w14:textId="1ED8647A" w:rsidR="00512B91" w:rsidRPr="00512B91" w:rsidRDefault="00512B91" w:rsidP="00452231">
      <w:proofErr w:type="spellStart"/>
      <w:r>
        <w:rPr>
          <w:b/>
        </w:rPr>
        <w:t>app_</w:t>
      </w:r>
      <w:r>
        <w:rPr>
          <w:b/>
          <w:i/>
        </w:rPr>
        <w:t>application</w:t>
      </w:r>
      <w:proofErr w:type="spellEnd"/>
      <w:r>
        <w:rPr>
          <w:b/>
        </w:rPr>
        <w:t>(n)</w:t>
      </w:r>
      <w:r>
        <w:t>.  TCL packages containing the application code for the Athena applications listed above.</w:t>
      </w:r>
    </w:p>
    <w:p w14:paraId="0B0F3A48" w14:textId="77777777" w:rsidR="004E172E" w:rsidRDefault="004E172E" w:rsidP="004E172E"/>
    <w:p w14:paraId="7D8C4709" w14:textId="308B05CF" w:rsidR="00512B91" w:rsidRDefault="00512B91" w:rsidP="00512B91">
      <w:r>
        <w:t xml:space="preserve">To learn more about the packages provided by Athena, point your browser at </w:t>
      </w:r>
      <w:r w:rsidRPr="00352245">
        <w:rPr>
          <w:b/>
        </w:rPr>
        <w:t>docs/</w:t>
      </w:r>
      <w:r w:rsidR="00B40282">
        <w:rPr>
          <w:b/>
        </w:rPr>
        <w:t>developer</w:t>
      </w:r>
      <w:r w:rsidRPr="00352245">
        <w:rPr>
          <w:b/>
        </w:rPr>
        <w:t>.html</w:t>
      </w:r>
      <w:r>
        <w:t xml:space="preserve"> in the Athena directory.  (You will need to build Athena first; see Section 3.)  In that directory you will find:</w:t>
      </w:r>
    </w:p>
    <w:p w14:paraId="098E2693" w14:textId="77777777" w:rsidR="00512B91" w:rsidRDefault="00512B91" w:rsidP="00512B91"/>
    <w:p w14:paraId="2D6A8416" w14:textId="11F286C0" w:rsidR="00512B91" w:rsidRDefault="00512B91" w:rsidP="00356731">
      <w:pPr>
        <w:pStyle w:val="ListParagraph"/>
        <w:numPr>
          <w:ilvl w:val="0"/>
          <w:numId w:val="14"/>
        </w:numPr>
      </w:pPr>
      <w:r>
        <w:t xml:space="preserve">The </w:t>
      </w:r>
      <w:r>
        <w:rPr>
          <w:i/>
        </w:rPr>
        <w:t>Athena Analyst’s</w:t>
      </w:r>
      <w:r w:rsidRPr="00423C3B">
        <w:rPr>
          <w:i/>
        </w:rPr>
        <w:t xml:space="preserve"> Guide</w:t>
      </w:r>
      <w:r>
        <w:t>.</w:t>
      </w:r>
    </w:p>
    <w:p w14:paraId="202820A2" w14:textId="399DEF51" w:rsidR="00512B91" w:rsidRDefault="00512B91" w:rsidP="00356731">
      <w:pPr>
        <w:pStyle w:val="ListParagraph"/>
        <w:numPr>
          <w:ilvl w:val="0"/>
          <w:numId w:val="14"/>
        </w:numPr>
      </w:pPr>
      <w:r>
        <w:t xml:space="preserve">The </w:t>
      </w:r>
      <w:r>
        <w:rPr>
          <w:i/>
        </w:rPr>
        <w:t>Athena User’s Guide</w:t>
      </w:r>
      <w:r>
        <w:t>.</w:t>
      </w:r>
    </w:p>
    <w:p w14:paraId="6A73A23C" w14:textId="5224BB2A" w:rsidR="00512B91" w:rsidRDefault="00512B91" w:rsidP="00356731">
      <w:pPr>
        <w:pStyle w:val="ListParagraph"/>
        <w:numPr>
          <w:ilvl w:val="0"/>
          <w:numId w:val="14"/>
        </w:numPr>
      </w:pPr>
      <w:r>
        <w:t xml:space="preserve">The </w:t>
      </w:r>
      <w:r>
        <w:rPr>
          <w:i/>
        </w:rPr>
        <w:t>Athena Rules</w:t>
      </w:r>
      <w:r>
        <w:t xml:space="preserve"> document.</w:t>
      </w:r>
    </w:p>
    <w:p w14:paraId="6A59F9AF" w14:textId="0CFB2050" w:rsidR="00512B91" w:rsidRDefault="00512B91" w:rsidP="00356731">
      <w:pPr>
        <w:pStyle w:val="ListParagraph"/>
        <w:numPr>
          <w:ilvl w:val="0"/>
          <w:numId w:val="14"/>
        </w:numPr>
      </w:pPr>
      <w:r>
        <w:t xml:space="preserve">The </w:t>
      </w:r>
      <w:r>
        <w:rPr>
          <w:i/>
        </w:rPr>
        <w:t>Athena CM Plan</w:t>
      </w:r>
      <w:r>
        <w:t xml:space="preserve">, which explains how to build </w:t>
      </w:r>
      <w:r w:rsidR="00492025">
        <w:t>Athena for testing and release</w:t>
      </w:r>
      <w:r>
        <w:t>.</w:t>
      </w:r>
    </w:p>
    <w:p w14:paraId="4E290C34" w14:textId="046A6A52" w:rsidR="00512B91" w:rsidRDefault="00492025" w:rsidP="00492025">
      <w:pPr>
        <w:pStyle w:val="ListParagraph"/>
        <w:numPr>
          <w:ilvl w:val="0"/>
          <w:numId w:val="14"/>
        </w:numPr>
      </w:pPr>
      <w:r>
        <w:t>The Athena man</w:t>
      </w:r>
      <w:r w:rsidR="00512B91">
        <w:t xml:space="preserve"> pages</w:t>
      </w:r>
      <w:r>
        <w:t>.</w:t>
      </w:r>
    </w:p>
    <w:p w14:paraId="765387C3" w14:textId="23B41B3D" w:rsidR="00512B91" w:rsidRDefault="00356731" w:rsidP="00F41E2B">
      <w:pPr>
        <w:pStyle w:val="Heading2"/>
      </w:pPr>
      <w:bookmarkStart w:id="10" w:name="_Toc305829863"/>
      <w:r>
        <w:lastRenderedPageBreak/>
        <w:t>Setting Up The Development Environment</w:t>
      </w:r>
      <w:bookmarkEnd w:id="10"/>
    </w:p>
    <w:p w14:paraId="5927E0EA" w14:textId="7011CA18" w:rsidR="00356731" w:rsidRDefault="00356731" w:rsidP="00F41E2B">
      <w:r>
        <w:t>This section explains how to set up the development environment to build Athena.</w:t>
      </w:r>
    </w:p>
    <w:p w14:paraId="1EEE97D8" w14:textId="77777777" w:rsidR="00A50200" w:rsidRDefault="00A50200" w:rsidP="00F41E2B"/>
    <w:p w14:paraId="4243FAF5" w14:textId="796EE88C" w:rsidR="00A50200" w:rsidRPr="00A50200" w:rsidRDefault="00A50200" w:rsidP="00F41E2B">
      <w:r>
        <w:rPr>
          <w:b/>
        </w:rPr>
        <w:t>NOTE:</w:t>
      </w:r>
      <w:r>
        <w:t xml:space="preserve"> These instructions presume that your development machine is connected to the Internet.  If it is not, setting up the development environment will be much more difficult (and, in fact, we’ve never tried to do so).</w:t>
      </w:r>
    </w:p>
    <w:p w14:paraId="2BAC59BA" w14:textId="0DFAF83C" w:rsidR="00356731" w:rsidRDefault="00356731" w:rsidP="00356731">
      <w:pPr>
        <w:pStyle w:val="Heading3"/>
      </w:pPr>
      <w:bookmarkStart w:id="11" w:name="_Toc305829864"/>
      <w:r>
        <w:t>Install Third-Party Tools</w:t>
      </w:r>
      <w:bookmarkEnd w:id="11"/>
    </w:p>
    <w:p w14:paraId="137EEFAE" w14:textId="4F2E4CDF" w:rsidR="00356731" w:rsidRDefault="00356731" w:rsidP="00F41E2B">
      <w:r>
        <w:t>First, install the third-party tools listed in Section 1.2.  When you’ve done so, you should able to do the following:</w:t>
      </w:r>
    </w:p>
    <w:p w14:paraId="59C755AA" w14:textId="77777777" w:rsidR="00356731" w:rsidRDefault="00356731" w:rsidP="00F41E2B"/>
    <w:p w14:paraId="3E47F95A" w14:textId="325CFAF8" w:rsidR="00356731" w:rsidRDefault="00356731" w:rsidP="00356731">
      <w:pPr>
        <w:pStyle w:val="ListParagraph"/>
        <w:numPr>
          <w:ilvl w:val="0"/>
          <w:numId w:val="15"/>
        </w:numPr>
      </w:pPr>
      <w:r>
        <w:t xml:space="preserve">Open a terminal window and </w:t>
      </w:r>
      <w:r w:rsidR="00275408">
        <w:t xml:space="preserve">verify that you can </w:t>
      </w:r>
      <w:r>
        <w:t xml:space="preserve">navigate your file system using the </w:t>
      </w:r>
      <w:r>
        <w:rPr>
          <w:b/>
        </w:rPr>
        <w:t>bash</w:t>
      </w:r>
      <w:r>
        <w:t xml:space="preserve"> shell.</w:t>
      </w:r>
      <w:r>
        <w:rPr>
          <w:rStyle w:val="FootnoteReference"/>
        </w:rPr>
        <w:footnoteReference w:id="3"/>
      </w:r>
    </w:p>
    <w:p w14:paraId="7CE42ED9" w14:textId="77777777" w:rsidR="00275408" w:rsidRDefault="00275408" w:rsidP="00275408">
      <w:pPr>
        <w:pStyle w:val="ListParagraph"/>
      </w:pPr>
    </w:p>
    <w:p w14:paraId="59BCA9FA" w14:textId="6F693565" w:rsidR="00356731" w:rsidRDefault="00356731" w:rsidP="00356731">
      <w:pPr>
        <w:pStyle w:val="ListParagraph"/>
        <w:numPr>
          <w:ilvl w:val="0"/>
          <w:numId w:val="15"/>
        </w:numPr>
      </w:pPr>
      <w:r>
        <w:t xml:space="preserve">Invoke a TCL shell using the </w:t>
      </w:r>
      <w:proofErr w:type="spellStart"/>
      <w:r>
        <w:rPr>
          <w:b/>
        </w:rPr>
        <w:t>tclsh</w:t>
      </w:r>
      <w:proofErr w:type="spellEnd"/>
      <w:r>
        <w:t xml:space="preserve"> command, and query its patch level.  The patch level should match that of the version of </w:t>
      </w:r>
      <w:proofErr w:type="spellStart"/>
      <w:r>
        <w:t>ActiveTcl</w:t>
      </w:r>
      <w:proofErr w:type="spellEnd"/>
      <w:r>
        <w:t xml:space="preserve"> you installed.</w:t>
      </w:r>
    </w:p>
    <w:p w14:paraId="37E90D78" w14:textId="77777777" w:rsidR="00356731" w:rsidRDefault="00356731" w:rsidP="00356731"/>
    <w:p w14:paraId="488A3A54" w14:textId="01E72802" w:rsidR="00356731" w:rsidRPr="00356731" w:rsidRDefault="00356731" w:rsidP="00356731">
      <w:pPr>
        <w:ind w:left="1080"/>
        <w:rPr>
          <w:rFonts w:ascii="Courier New" w:hAnsi="Courier New" w:cs="Courier New"/>
        </w:rPr>
      </w:pPr>
      <w:r w:rsidRPr="00356731">
        <w:rPr>
          <w:rFonts w:ascii="Courier New" w:hAnsi="Courier New" w:cs="Courier New"/>
        </w:rPr>
        <w:t xml:space="preserve">$ </w:t>
      </w:r>
      <w:proofErr w:type="spellStart"/>
      <w:r w:rsidRPr="00356731">
        <w:rPr>
          <w:rFonts w:ascii="Courier New" w:hAnsi="Courier New" w:cs="Courier New"/>
        </w:rPr>
        <w:t>tclsh</w:t>
      </w:r>
      <w:proofErr w:type="spellEnd"/>
    </w:p>
    <w:p w14:paraId="79EC863F" w14:textId="5E29E9AA" w:rsidR="00356731" w:rsidRPr="00356731" w:rsidRDefault="00356731" w:rsidP="00356731">
      <w:pPr>
        <w:ind w:left="1080"/>
        <w:rPr>
          <w:rFonts w:ascii="Courier New" w:hAnsi="Courier New" w:cs="Courier New"/>
        </w:rPr>
      </w:pPr>
      <w:r w:rsidRPr="00356731">
        <w:rPr>
          <w:rFonts w:ascii="Courier New" w:hAnsi="Courier New" w:cs="Courier New"/>
        </w:rPr>
        <w:t xml:space="preserve">% info </w:t>
      </w:r>
      <w:proofErr w:type="spellStart"/>
      <w:r w:rsidRPr="00356731">
        <w:rPr>
          <w:rFonts w:ascii="Courier New" w:hAnsi="Courier New" w:cs="Courier New"/>
        </w:rPr>
        <w:t>patchlevel</w:t>
      </w:r>
      <w:proofErr w:type="spellEnd"/>
    </w:p>
    <w:p w14:paraId="1BF697CA" w14:textId="60B62716" w:rsidR="00356731" w:rsidRPr="00356731" w:rsidRDefault="00356731" w:rsidP="00356731">
      <w:pPr>
        <w:ind w:left="1080"/>
        <w:rPr>
          <w:rFonts w:ascii="Courier New" w:hAnsi="Courier New" w:cs="Courier New"/>
        </w:rPr>
      </w:pPr>
      <w:r w:rsidRPr="00356731">
        <w:rPr>
          <w:rFonts w:ascii="Courier New" w:hAnsi="Courier New" w:cs="Courier New"/>
        </w:rPr>
        <w:t>8.6.4.1</w:t>
      </w:r>
    </w:p>
    <w:p w14:paraId="08F601F7" w14:textId="5B90C7EF" w:rsidR="00356731" w:rsidRPr="00356731" w:rsidRDefault="00356731" w:rsidP="00356731">
      <w:pPr>
        <w:ind w:left="1080"/>
        <w:rPr>
          <w:rFonts w:ascii="Courier New" w:hAnsi="Courier New" w:cs="Courier New"/>
        </w:rPr>
      </w:pPr>
      <w:r w:rsidRPr="00356731">
        <w:rPr>
          <w:rFonts w:ascii="Courier New" w:hAnsi="Courier New" w:cs="Courier New"/>
        </w:rPr>
        <w:t>% exit</w:t>
      </w:r>
    </w:p>
    <w:p w14:paraId="47066656" w14:textId="769021F4" w:rsidR="00356731" w:rsidRPr="00356731" w:rsidRDefault="00356731" w:rsidP="00356731">
      <w:pPr>
        <w:ind w:left="1080"/>
        <w:rPr>
          <w:rFonts w:ascii="Courier New" w:hAnsi="Courier New" w:cs="Courier New"/>
        </w:rPr>
      </w:pPr>
      <w:r w:rsidRPr="00356731">
        <w:rPr>
          <w:rFonts w:ascii="Courier New" w:hAnsi="Courier New" w:cs="Courier New"/>
        </w:rPr>
        <w:t>$</w:t>
      </w:r>
    </w:p>
    <w:p w14:paraId="5C52FBBB" w14:textId="77777777" w:rsidR="00356731" w:rsidRDefault="00356731" w:rsidP="00356731">
      <w:pPr>
        <w:ind w:left="1080"/>
      </w:pPr>
    </w:p>
    <w:p w14:paraId="1273727F" w14:textId="2EE6493A" w:rsidR="00356731" w:rsidRDefault="009B7E10" w:rsidP="00356731">
      <w:pPr>
        <w:pStyle w:val="ListParagraph"/>
        <w:numPr>
          <w:ilvl w:val="0"/>
          <w:numId w:val="16"/>
        </w:numPr>
      </w:pPr>
      <w:r>
        <w:t>Verify that you can i</w:t>
      </w:r>
      <w:r w:rsidR="00356731">
        <w:t xml:space="preserve">nvoke </w:t>
      </w:r>
      <w:proofErr w:type="spellStart"/>
      <w:r w:rsidR="00356731">
        <w:rPr>
          <w:b/>
        </w:rPr>
        <w:t>tclapp</w:t>
      </w:r>
      <w:proofErr w:type="spellEnd"/>
      <w:r w:rsidR="00356731">
        <w:t xml:space="preserve"> from the command line.</w:t>
      </w:r>
    </w:p>
    <w:p w14:paraId="0A75F26E" w14:textId="77777777" w:rsidR="00356731" w:rsidRDefault="00356731" w:rsidP="00356731"/>
    <w:p w14:paraId="7C063E7E" w14:textId="16985506" w:rsidR="00356731" w:rsidRDefault="00356731" w:rsidP="00356731">
      <w:pPr>
        <w:ind w:left="1080"/>
        <w:rPr>
          <w:rFonts w:ascii="Courier New" w:hAnsi="Courier New" w:cs="Courier New"/>
        </w:rPr>
      </w:pPr>
      <w:r w:rsidRPr="00356731">
        <w:rPr>
          <w:rFonts w:ascii="Courier New" w:hAnsi="Courier New" w:cs="Courier New"/>
        </w:rPr>
        <w:t xml:space="preserve">$ </w:t>
      </w:r>
      <w:proofErr w:type="spellStart"/>
      <w:r w:rsidRPr="00356731">
        <w:rPr>
          <w:rFonts w:ascii="Courier New" w:hAnsi="Courier New" w:cs="Courier New"/>
        </w:rPr>
        <w:t>tclapp</w:t>
      </w:r>
      <w:proofErr w:type="spellEnd"/>
      <w:r w:rsidRPr="00356731">
        <w:rPr>
          <w:rFonts w:ascii="Courier New" w:hAnsi="Courier New" w:cs="Courier New"/>
        </w:rPr>
        <w:t xml:space="preserve"> -help</w:t>
      </w:r>
    </w:p>
    <w:p w14:paraId="6955C696" w14:textId="03917787" w:rsidR="00525D90" w:rsidRDefault="00525D90" w:rsidP="00356731">
      <w:pPr>
        <w:ind w:left="1080"/>
        <w:rPr>
          <w:rFonts w:ascii="Courier New" w:hAnsi="Courier New" w:cs="Courier New"/>
        </w:rPr>
      </w:pPr>
      <w:r>
        <w:rPr>
          <w:rFonts w:ascii="Courier New" w:hAnsi="Courier New" w:cs="Courier New"/>
        </w:rPr>
        <w:t>…</w:t>
      </w:r>
    </w:p>
    <w:p w14:paraId="7EA32B50" w14:textId="54C1A1E2" w:rsidR="00525D90" w:rsidRPr="00356731" w:rsidRDefault="00525D90" w:rsidP="00356731">
      <w:pPr>
        <w:ind w:left="1080"/>
        <w:rPr>
          <w:rFonts w:ascii="Courier New" w:hAnsi="Courier New" w:cs="Courier New"/>
        </w:rPr>
      </w:pPr>
      <w:r>
        <w:rPr>
          <w:rFonts w:ascii="Courier New" w:hAnsi="Courier New" w:cs="Courier New"/>
        </w:rPr>
        <w:t>$</w:t>
      </w:r>
    </w:p>
    <w:p w14:paraId="3D4B3E9E" w14:textId="77777777" w:rsidR="00F41E2B" w:rsidRDefault="00F41E2B" w:rsidP="00356731"/>
    <w:p w14:paraId="505324F2" w14:textId="325E517A" w:rsidR="00F41E2B" w:rsidRDefault="00BC1738" w:rsidP="00BC1738">
      <w:pPr>
        <w:pStyle w:val="Heading3"/>
      </w:pPr>
      <w:bookmarkStart w:id="12" w:name="_Toc305829865"/>
      <w:r>
        <w:t>Building Kite</w:t>
      </w:r>
      <w:bookmarkEnd w:id="12"/>
    </w:p>
    <w:p w14:paraId="7070CC66" w14:textId="0501AE5A" w:rsidR="00BC1738" w:rsidRDefault="00BC1738" w:rsidP="00BD1966">
      <w:pPr>
        <w:pStyle w:val="ListParagraph"/>
        <w:numPr>
          <w:ilvl w:val="0"/>
          <w:numId w:val="16"/>
        </w:numPr>
      </w:pPr>
      <w:r>
        <w:t xml:space="preserve">First, </w:t>
      </w:r>
      <w:r w:rsidR="00E974BC">
        <w:t xml:space="preserve">use </w:t>
      </w:r>
      <w:proofErr w:type="spellStart"/>
      <w:r w:rsidR="00E974BC">
        <w:t>Git</w:t>
      </w:r>
      <w:proofErr w:type="spellEnd"/>
      <w:r w:rsidR="00E974BC">
        <w:t xml:space="preserve"> to </w:t>
      </w:r>
      <w:r>
        <w:t xml:space="preserve">clone the Kite repository to your </w:t>
      </w:r>
      <w:r w:rsidRPr="00BD1966">
        <w:rPr>
          <w:rFonts w:ascii="Courier New" w:hAnsi="Courier New" w:cs="Courier New"/>
        </w:rPr>
        <w:t>~/</w:t>
      </w:r>
      <w:proofErr w:type="spellStart"/>
      <w:r w:rsidRPr="00BD1966">
        <w:rPr>
          <w:rFonts w:ascii="Courier New" w:hAnsi="Courier New" w:cs="Courier New"/>
        </w:rPr>
        <w:t>github</w:t>
      </w:r>
      <w:proofErr w:type="spellEnd"/>
      <w:r w:rsidRPr="00BD1966">
        <w:rPr>
          <w:rFonts w:ascii="Courier New" w:hAnsi="Courier New" w:cs="Courier New"/>
        </w:rPr>
        <w:t>/kite</w:t>
      </w:r>
      <w:r w:rsidR="003E1CD6">
        <w:t xml:space="preserve"> directory.</w:t>
      </w:r>
    </w:p>
    <w:p w14:paraId="16C62B64" w14:textId="77777777" w:rsidR="00BD1966" w:rsidRDefault="00BD1966" w:rsidP="00BC1738"/>
    <w:p w14:paraId="786925B1" w14:textId="3E8F6A52" w:rsidR="00A50200" w:rsidRDefault="00BD1966" w:rsidP="00A50200">
      <w:pPr>
        <w:pStyle w:val="ListParagraph"/>
        <w:numPr>
          <w:ilvl w:val="0"/>
          <w:numId w:val="16"/>
        </w:numPr>
      </w:pPr>
      <w:r>
        <w:t xml:space="preserve">Next, follow the directions in </w:t>
      </w:r>
      <w:r w:rsidRPr="00BD1966">
        <w:rPr>
          <w:rFonts w:ascii="Courier New" w:hAnsi="Courier New" w:cs="Courier New"/>
        </w:rPr>
        <w:t>~/github/kite/docs/</w:t>
      </w:r>
      <w:r w:rsidR="009B7E10">
        <w:rPr>
          <w:rFonts w:ascii="Courier New" w:hAnsi="Courier New" w:cs="Courier New"/>
        </w:rPr>
        <w:t>BUILD</w:t>
      </w:r>
      <w:r w:rsidRPr="00BD1966">
        <w:rPr>
          <w:rFonts w:ascii="Courier New" w:hAnsi="Courier New" w:cs="Courier New"/>
        </w:rPr>
        <w:t>.md</w:t>
      </w:r>
      <w:r>
        <w:t xml:space="preserve"> to build Kite and install it for use on your system.</w:t>
      </w:r>
    </w:p>
    <w:p w14:paraId="0A36310E" w14:textId="77777777" w:rsidR="00525D90" w:rsidRDefault="00525D90" w:rsidP="00525D90"/>
    <w:p w14:paraId="20482167" w14:textId="28BE2595" w:rsidR="00525D90" w:rsidRDefault="00525D90" w:rsidP="00BD1966">
      <w:pPr>
        <w:pStyle w:val="ListParagraph"/>
        <w:numPr>
          <w:ilvl w:val="0"/>
          <w:numId w:val="16"/>
        </w:numPr>
      </w:pPr>
      <w:r>
        <w:t>You should now be able to use Kite normally from the command-line:</w:t>
      </w:r>
    </w:p>
    <w:p w14:paraId="21B49B26" w14:textId="77777777" w:rsidR="00525D90" w:rsidRDefault="00525D90" w:rsidP="00525D90"/>
    <w:p w14:paraId="4C8F18FB" w14:textId="06CC2488" w:rsidR="00525D90" w:rsidRPr="00525D90" w:rsidRDefault="00525D90" w:rsidP="00525D90">
      <w:pPr>
        <w:ind w:left="1080"/>
        <w:rPr>
          <w:rFonts w:ascii="Courier New" w:hAnsi="Courier New" w:cs="Courier New"/>
        </w:rPr>
      </w:pPr>
      <w:r w:rsidRPr="00525D90">
        <w:rPr>
          <w:rFonts w:ascii="Courier New" w:hAnsi="Courier New" w:cs="Courier New"/>
        </w:rPr>
        <w:t>$ kite version</w:t>
      </w:r>
    </w:p>
    <w:p w14:paraId="40E75C49" w14:textId="0953F90C" w:rsidR="00525D90" w:rsidRPr="00525D90" w:rsidRDefault="00525D90" w:rsidP="00525D90">
      <w:pPr>
        <w:ind w:left="1080"/>
        <w:rPr>
          <w:rFonts w:ascii="Courier New" w:hAnsi="Courier New" w:cs="Courier New"/>
        </w:rPr>
      </w:pPr>
      <w:r w:rsidRPr="00525D90">
        <w:rPr>
          <w:rFonts w:ascii="Courier New" w:hAnsi="Courier New" w:cs="Courier New"/>
        </w:rPr>
        <w:t>Kite 0.</w:t>
      </w:r>
      <w:r w:rsidR="009B7E10">
        <w:rPr>
          <w:rFonts w:ascii="Courier New" w:hAnsi="Courier New" w:cs="Courier New"/>
        </w:rPr>
        <w:t>5</w:t>
      </w:r>
      <w:r w:rsidRPr="00525D90">
        <w:rPr>
          <w:rFonts w:ascii="Courier New" w:hAnsi="Courier New" w:cs="Courier New"/>
        </w:rPr>
        <w:t>.</w:t>
      </w:r>
      <w:r w:rsidR="009B7E10">
        <w:rPr>
          <w:rFonts w:ascii="Courier New" w:hAnsi="Courier New" w:cs="Courier New"/>
        </w:rPr>
        <w:t>0</w:t>
      </w:r>
    </w:p>
    <w:p w14:paraId="60A217DF" w14:textId="1FCBA472" w:rsidR="00525D90" w:rsidRPr="00525D90" w:rsidRDefault="00525D90" w:rsidP="00525D90">
      <w:pPr>
        <w:ind w:left="1080"/>
        <w:rPr>
          <w:rFonts w:ascii="Courier New" w:hAnsi="Courier New" w:cs="Courier New"/>
        </w:rPr>
      </w:pPr>
      <w:r w:rsidRPr="00525D90">
        <w:rPr>
          <w:rFonts w:ascii="Courier New" w:hAnsi="Courier New" w:cs="Courier New"/>
        </w:rPr>
        <w:t>$</w:t>
      </w:r>
    </w:p>
    <w:p w14:paraId="46E379FC" w14:textId="7BCE9A55" w:rsidR="00525D90" w:rsidRDefault="003E1CD6" w:rsidP="003E1CD6">
      <w:pPr>
        <w:pStyle w:val="Heading3"/>
      </w:pPr>
      <w:bookmarkStart w:id="13" w:name="_Toc305829866"/>
      <w:r>
        <w:t>Building Mars</w:t>
      </w:r>
      <w:bookmarkEnd w:id="13"/>
    </w:p>
    <w:p w14:paraId="62707278" w14:textId="332A6D55" w:rsidR="00525D90" w:rsidRDefault="00A50200" w:rsidP="00A50200">
      <w:pPr>
        <w:pStyle w:val="ListParagraph"/>
        <w:numPr>
          <w:ilvl w:val="0"/>
          <w:numId w:val="18"/>
        </w:numPr>
      </w:pPr>
      <w:r>
        <w:t xml:space="preserve">First, use </w:t>
      </w:r>
      <w:proofErr w:type="spellStart"/>
      <w:r>
        <w:t>Git</w:t>
      </w:r>
      <w:proofErr w:type="spellEnd"/>
      <w:r>
        <w:t xml:space="preserve"> to clone the Mars repository to your </w:t>
      </w:r>
      <w:r w:rsidRPr="00A50200">
        <w:rPr>
          <w:rFonts w:ascii="Courier New" w:hAnsi="Courier New" w:cs="Courier New"/>
        </w:rPr>
        <w:t>~/</w:t>
      </w:r>
      <w:proofErr w:type="spellStart"/>
      <w:r w:rsidRPr="00A50200">
        <w:rPr>
          <w:rFonts w:ascii="Courier New" w:hAnsi="Courier New" w:cs="Courier New"/>
        </w:rPr>
        <w:t>github</w:t>
      </w:r>
      <w:proofErr w:type="spellEnd"/>
      <w:r w:rsidRPr="00A50200">
        <w:rPr>
          <w:rFonts w:ascii="Courier New" w:hAnsi="Courier New" w:cs="Courier New"/>
        </w:rPr>
        <w:t>/mars</w:t>
      </w:r>
      <w:r>
        <w:t xml:space="preserve"> directory.</w:t>
      </w:r>
    </w:p>
    <w:p w14:paraId="7DB137BB" w14:textId="77777777" w:rsidR="00A50200" w:rsidRDefault="00A50200" w:rsidP="00A50200"/>
    <w:p w14:paraId="4BCB591C" w14:textId="11A12747" w:rsidR="00A50200" w:rsidRDefault="00A50200" w:rsidP="00A50200">
      <w:pPr>
        <w:pStyle w:val="ListParagraph"/>
        <w:numPr>
          <w:ilvl w:val="0"/>
          <w:numId w:val="18"/>
        </w:numPr>
      </w:pPr>
      <w:r>
        <w:t>Next switch to that directory:</w:t>
      </w:r>
    </w:p>
    <w:p w14:paraId="6E6C8AF5" w14:textId="77777777" w:rsidR="00A50200" w:rsidRDefault="00A50200" w:rsidP="00A50200"/>
    <w:p w14:paraId="7632B044" w14:textId="181F18DE" w:rsidR="00A50200" w:rsidRPr="00A50200" w:rsidRDefault="00A50200" w:rsidP="00A50200">
      <w:pPr>
        <w:ind w:left="1080"/>
        <w:rPr>
          <w:rFonts w:ascii="Courier New" w:hAnsi="Courier New" w:cs="Courier New"/>
        </w:rPr>
      </w:pPr>
      <w:r w:rsidRPr="00A50200">
        <w:rPr>
          <w:rFonts w:ascii="Courier New" w:hAnsi="Courier New" w:cs="Courier New"/>
        </w:rPr>
        <w:t>$ cd ~/</w:t>
      </w:r>
      <w:proofErr w:type="spellStart"/>
      <w:r w:rsidRPr="00A50200">
        <w:rPr>
          <w:rFonts w:ascii="Courier New" w:hAnsi="Courier New" w:cs="Courier New"/>
        </w:rPr>
        <w:t>github</w:t>
      </w:r>
      <w:proofErr w:type="spellEnd"/>
      <w:r w:rsidRPr="00A50200">
        <w:rPr>
          <w:rFonts w:ascii="Courier New" w:hAnsi="Courier New" w:cs="Courier New"/>
        </w:rPr>
        <w:t>/mars</w:t>
      </w:r>
    </w:p>
    <w:p w14:paraId="28C7E814" w14:textId="1999FA1A" w:rsidR="00A50200" w:rsidRPr="00A50200" w:rsidRDefault="00A50200" w:rsidP="00A50200">
      <w:pPr>
        <w:ind w:left="1080"/>
        <w:rPr>
          <w:rFonts w:ascii="Courier New" w:hAnsi="Courier New" w:cs="Courier New"/>
        </w:rPr>
      </w:pPr>
      <w:r w:rsidRPr="00A50200">
        <w:rPr>
          <w:rFonts w:ascii="Courier New" w:hAnsi="Courier New" w:cs="Courier New"/>
        </w:rPr>
        <w:t>$</w:t>
      </w:r>
    </w:p>
    <w:p w14:paraId="431C82E6" w14:textId="77777777" w:rsidR="00A50200" w:rsidRDefault="00A50200" w:rsidP="00A50200"/>
    <w:p w14:paraId="37D68806" w14:textId="3FC4B539" w:rsidR="00A50200" w:rsidRDefault="00A50200" w:rsidP="00A50200">
      <w:pPr>
        <w:pStyle w:val="ListParagraph"/>
        <w:numPr>
          <w:ilvl w:val="0"/>
          <w:numId w:val="19"/>
        </w:numPr>
      </w:pPr>
      <w:r>
        <w:t xml:space="preserve">Next, use Kite to update Mars’ dependencies. </w:t>
      </w:r>
    </w:p>
    <w:p w14:paraId="42535A59" w14:textId="77777777" w:rsidR="00356731" w:rsidRDefault="00356731" w:rsidP="00BC1738"/>
    <w:p w14:paraId="549B343E" w14:textId="0BAF1E99" w:rsidR="00AC556C" w:rsidRPr="00AC556C" w:rsidRDefault="00AC556C" w:rsidP="00AC556C">
      <w:pPr>
        <w:ind w:left="1080"/>
        <w:rPr>
          <w:rFonts w:ascii="Courier New" w:hAnsi="Courier New" w:cs="Courier New"/>
        </w:rPr>
      </w:pPr>
      <w:r w:rsidRPr="00AC556C">
        <w:rPr>
          <w:rFonts w:ascii="Courier New" w:hAnsi="Courier New" w:cs="Courier New"/>
        </w:rPr>
        <w:t xml:space="preserve">$ kite </w:t>
      </w:r>
      <w:proofErr w:type="spellStart"/>
      <w:r w:rsidRPr="00AC556C">
        <w:rPr>
          <w:rFonts w:ascii="Courier New" w:hAnsi="Courier New" w:cs="Courier New"/>
        </w:rPr>
        <w:t>deps</w:t>
      </w:r>
      <w:proofErr w:type="spellEnd"/>
      <w:r w:rsidRPr="00AC556C">
        <w:rPr>
          <w:rFonts w:ascii="Courier New" w:hAnsi="Courier New" w:cs="Courier New"/>
        </w:rPr>
        <w:t xml:space="preserve"> update</w:t>
      </w:r>
    </w:p>
    <w:p w14:paraId="61300EA8" w14:textId="6ACF389E" w:rsidR="00AC556C" w:rsidRPr="00AC556C" w:rsidRDefault="00AC556C" w:rsidP="00AC556C">
      <w:pPr>
        <w:ind w:left="1080"/>
        <w:rPr>
          <w:rFonts w:ascii="Courier New" w:hAnsi="Courier New" w:cs="Courier New"/>
        </w:rPr>
      </w:pPr>
      <w:r w:rsidRPr="00AC556C">
        <w:rPr>
          <w:rFonts w:ascii="Courier New" w:hAnsi="Courier New" w:cs="Courier New"/>
        </w:rPr>
        <w:t>…</w:t>
      </w:r>
    </w:p>
    <w:p w14:paraId="2ABBF33F" w14:textId="5A200D51" w:rsidR="00AC556C" w:rsidRPr="00AC556C" w:rsidRDefault="00AC556C" w:rsidP="00AC556C">
      <w:pPr>
        <w:ind w:left="1080"/>
        <w:rPr>
          <w:rFonts w:ascii="Courier New" w:hAnsi="Courier New" w:cs="Courier New"/>
        </w:rPr>
      </w:pPr>
      <w:r w:rsidRPr="00AC556C">
        <w:rPr>
          <w:rFonts w:ascii="Courier New" w:hAnsi="Courier New" w:cs="Courier New"/>
        </w:rPr>
        <w:t>$</w:t>
      </w:r>
    </w:p>
    <w:p w14:paraId="1AABB9B7" w14:textId="77777777" w:rsidR="00AC556C" w:rsidRDefault="00AC556C" w:rsidP="00AC556C"/>
    <w:p w14:paraId="49005A6D" w14:textId="4D7FF0BA" w:rsidR="00AC556C" w:rsidRDefault="00AC556C" w:rsidP="00AC556C">
      <w:pPr>
        <w:pStyle w:val="ListParagraph"/>
        <w:numPr>
          <w:ilvl w:val="0"/>
          <w:numId w:val="19"/>
        </w:numPr>
      </w:pPr>
      <w:r>
        <w:t xml:space="preserve">Next, use Kite to build Mars.  </w:t>
      </w:r>
    </w:p>
    <w:p w14:paraId="332C81E5" w14:textId="77777777" w:rsidR="00AC556C" w:rsidRDefault="00AC556C" w:rsidP="00AC556C"/>
    <w:p w14:paraId="7A69857F" w14:textId="77B1DC6F" w:rsidR="00AC556C" w:rsidRPr="00AC556C" w:rsidRDefault="00AC556C" w:rsidP="00AC556C">
      <w:pPr>
        <w:ind w:left="1080"/>
        <w:rPr>
          <w:rFonts w:ascii="Courier New" w:hAnsi="Courier New" w:cs="Courier New"/>
        </w:rPr>
      </w:pPr>
      <w:r w:rsidRPr="00AC556C">
        <w:rPr>
          <w:rFonts w:ascii="Courier New" w:hAnsi="Courier New" w:cs="Courier New"/>
        </w:rPr>
        <w:t>$ kite build</w:t>
      </w:r>
    </w:p>
    <w:p w14:paraId="3D3364E1" w14:textId="3EA01ED4" w:rsidR="00AC556C" w:rsidRPr="00AC556C" w:rsidRDefault="00AC556C" w:rsidP="00AC556C">
      <w:pPr>
        <w:ind w:left="1080"/>
        <w:rPr>
          <w:rFonts w:ascii="Courier New" w:hAnsi="Courier New" w:cs="Courier New"/>
        </w:rPr>
      </w:pPr>
      <w:r w:rsidRPr="00AC556C">
        <w:rPr>
          <w:rFonts w:ascii="Courier New" w:hAnsi="Courier New" w:cs="Courier New"/>
        </w:rPr>
        <w:t>…</w:t>
      </w:r>
    </w:p>
    <w:p w14:paraId="1FCB8562" w14:textId="7807710E" w:rsidR="00AC556C" w:rsidRPr="00AC556C" w:rsidRDefault="00AC556C" w:rsidP="00AC556C">
      <w:pPr>
        <w:ind w:left="1080"/>
        <w:rPr>
          <w:rFonts w:ascii="Courier New" w:hAnsi="Courier New" w:cs="Courier New"/>
        </w:rPr>
      </w:pPr>
      <w:r w:rsidRPr="00AC556C">
        <w:rPr>
          <w:rFonts w:ascii="Courier New" w:hAnsi="Courier New" w:cs="Courier New"/>
        </w:rPr>
        <w:t>$</w:t>
      </w:r>
    </w:p>
    <w:p w14:paraId="50891D4C" w14:textId="77777777" w:rsidR="00AC556C" w:rsidRDefault="00AC556C" w:rsidP="00AC556C"/>
    <w:p w14:paraId="3735C626" w14:textId="5E625DBC" w:rsidR="00AC556C" w:rsidRDefault="00AC556C" w:rsidP="00AC556C">
      <w:pPr>
        <w:pStyle w:val="ListParagraph"/>
        <w:numPr>
          <w:ilvl w:val="0"/>
          <w:numId w:val="19"/>
        </w:numPr>
      </w:pPr>
      <w:r>
        <w:t>Finally, use Kite to install the Mars library packages and command line tool into your environment.</w:t>
      </w:r>
    </w:p>
    <w:p w14:paraId="47493426" w14:textId="77777777" w:rsidR="00AC556C" w:rsidRDefault="00AC556C" w:rsidP="00AC556C">
      <w:pPr>
        <w:ind w:left="1080"/>
      </w:pPr>
    </w:p>
    <w:p w14:paraId="34AE23E3" w14:textId="75FD6D09" w:rsidR="00AC556C" w:rsidRPr="00AC556C" w:rsidRDefault="00AC556C" w:rsidP="00AC556C">
      <w:pPr>
        <w:ind w:left="1080"/>
        <w:rPr>
          <w:rFonts w:ascii="Courier New" w:hAnsi="Courier New" w:cs="Courier New"/>
        </w:rPr>
      </w:pPr>
      <w:r w:rsidRPr="00AC556C">
        <w:rPr>
          <w:rFonts w:ascii="Courier New" w:hAnsi="Courier New" w:cs="Courier New"/>
        </w:rPr>
        <w:t>$ kite install</w:t>
      </w:r>
    </w:p>
    <w:p w14:paraId="40A3859F" w14:textId="2C5A2814" w:rsidR="00AC556C" w:rsidRPr="00AC556C" w:rsidRDefault="00AC556C" w:rsidP="00AC556C">
      <w:pPr>
        <w:ind w:left="1080"/>
        <w:rPr>
          <w:rFonts w:ascii="Courier New" w:hAnsi="Courier New" w:cs="Courier New"/>
        </w:rPr>
      </w:pPr>
      <w:r w:rsidRPr="00AC556C">
        <w:rPr>
          <w:rFonts w:ascii="Courier New" w:hAnsi="Courier New" w:cs="Courier New"/>
        </w:rPr>
        <w:t>…</w:t>
      </w:r>
    </w:p>
    <w:p w14:paraId="19C04575" w14:textId="1C38186C" w:rsidR="00AC556C" w:rsidRPr="00AC556C" w:rsidRDefault="00AC556C" w:rsidP="00AC556C">
      <w:pPr>
        <w:ind w:left="1080"/>
        <w:rPr>
          <w:rFonts w:ascii="Courier New" w:hAnsi="Courier New" w:cs="Courier New"/>
        </w:rPr>
      </w:pPr>
      <w:r w:rsidRPr="00AC556C">
        <w:rPr>
          <w:rFonts w:ascii="Courier New" w:hAnsi="Courier New" w:cs="Courier New"/>
        </w:rPr>
        <w:t>$</w:t>
      </w:r>
    </w:p>
    <w:p w14:paraId="2F0D9E4F" w14:textId="77777777" w:rsidR="00AC556C" w:rsidRDefault="00AC556C" w:rsidP="00AC556C"/>
    <w:p w14:paraId="756C3FF3" w14:textId="1A34A13B" w:rsidR="00AC556C" w:rsidRPr="00AC556C" w:rsidRDefault="00AC556C" w:rsidP="00AC556C">
      <w:r>
        <w:t xml:space="preserve">The procedures for various CM-related activities, including builds, are documented in the </w:t>
      </w:r>
      <w:r>
        <w:rPr>
          <w:i/>
        </w:rPr>
        <w:t>Mars CM Plan</w:t>
      </w:r>
      <w:r>
        <w:t xml:space="preserve">; open the file </w:t>
      </w:r>
      <w:r w:rsidRPr="00AC556C">
        <w:rPr>
          <w:rFonts w:ascii="Courier New" w:hAnsi="Courier New" w:cs="Courier New"/>
        </w:rPr>
        <w:t>~/</w:t>
      </w:r>
      <w:proofErr w:type="spellStart"/>
      <w:r w:rsidRPr="00AC556C">
        <w:rPr>
          <w:rFonts w:ascii="Courier New" w:hAnsi="Courier New" w:cs="Courier New"/>
        </w:rPr>
        <w:t>github</w:t>
      </w:r>
      <w:proofErr w:type="spellEnd"/>
      <w:r w:rsidRPr="00AC556C">
        <w:rPr>
          <w:rFonts w:ascii="Courier New" w:hAnsi="Courier New" w:cs="Courier New"/>
        </w:rPr>
        <w:t>/mars/docs/index.html</w:t>
      </w:r>
      <w:r>
        <w:t xml:space="preserve"> in your browser, and follow the link.</w:t>
      </w:r>
    </w:p>
    <w:p w14:paraId="54DE3BCC" w14:textId="77777777" w:rsidR="00AC556C" w:rsidRPr="00AC556C" w:rsidRDefault="00AC556C" w:rsidP="00AC556C"/>
    <w:p w14:paraId="387F11F8" w14:textId="4A35C51A" w:rsidR="00AC556C" w:rsidRDefault="00FE75E7" w:rsidP="00FE75E7">
      <w:pPr>
        <w:pStyle w:val="Heading3"/>
      </w:pPr>
      <w:bookmarkStart w:id="14" w:name="_Toc305829867"/>
      <w:r>
        <w:t>Building Athena</w:t>
      </w:r>
      <w:bookmarkEnd w:id="14"/>
    </w:p>
    <w:p w14:paraId="2A292750" w14:textId="5C05DCC0" w:rsidR="00FE75E7" w:rsidRDefault="00FE75E7" w:rsidP="00FE75E7">
      <w:pPr>
        <w:pStyle w:val="ListParagraph"/>
        <w:numPr>
          <w:ilvl w:val="0"/>
          <w:numId w:val="18"/>
        </w:numPr>
      </w:pPr>
      <w:r>
        <w:t xml:space="preserve">First, use </w:t>
      </w:r>
      <w:proofErr w:type="spellStart"/>
      <w:r>
        <w:t>Git</w:t>
      </w:r>
      <w:proofErr w:type="spellEnd"/>
      <w:r>
        <w:t xml:space="preserve"> to clone the Athena repository to your </w:t>
      </w:r>
      <w:r w:rsidRPr="00A50200">
        <w:rPr>
          <w:rFonts w:ascii="Courier New" w:hAnsi="Courier New" w:cs="Courier New"/>
        </w:rPr>
        <w:t>~/</w:t>
      </w:r>
      <w:proofErr w:type="spellStart"/>
      <w:r w:rsidRPr="00A50200">
        <w:rPr>
          <w:rFonts w:ascii="Courier New" w:hAnsi="Courier New" w:cs="Courier New"/>
        </w:rPr>
        <w:t>github</w:t>
      </w:r>
      <w:proofErr w:type="spellEnd"/>
      <w:r w:rsidRPr="00A50200">
        <w:rPr>
          <w:rFonts w:ascii="Courier New" w:hAnsi="Courier New" w:cs="Courier New"/>
        </w:rPr>
        <w:t>/</w:t>
      </w:r>
      <w:proofErr w:type="spellStart"/>
      <w:r>
        <w:rPr>
          <w:rFonts w:ascii="Courier New" w:hAnsi="Courier New" w:cs="Courier New"/>
        </w:rPr>
        <w:t>athena</w:t>
      </w:r>
      <w:proofErr w:type="spellEnd"/>
      <w:r>
        <w:t xml:space="preserve"> directory.</w:t>
      </w:r>
    </w:p>
    <w:p w14:paraId="07D600DB" w14:textId="77777777" w:rsidR="00FE75E7" w:rsidRDefault="00FE75E7" w:rsidP="00FE75E7"/>
    <w:p w14:paraId="37EB8E67" w14:textId="77777777" w:rsidR="00FE75E7" w:rsidRDefault="00FE75E7" w:rsidP="00FE75E7">
      <w:pPr>
        <w:pStyle w:val="ListParagraph"/>
        <w:numPr>
          <w:ilvl w:val="0"/>
          <w:numId w:val="18"/>
        </w:numPr>
      </w:pPr>
      <w:r>
        <w:t>Next switch to that directory:</w:t>
      </w:r>
    </w:p>
    <w:p w14:paraId="62C2CBC6" w14:textId="77777777" w:rsidR="00FE75E7" w:rsidRDefault="00FE75E7" w:rsidP="00FE75E7"/>
    <w:p w14:paraId="66105A45" w14:textId="5EED7102" w:rsidR="00FE75E7" w:rsidRPr="00A50200" w:rsidRDefault="00FE75E7" w:rsidP="00FE75E7">
      <w:pPr>
        <w:ind w:left="1080"/>
        <w:rPr>
          <w:rFonts w:ascii="Courier New" w:hAnsi="Courier New" w:cs="Courier New"/>
        </w:rPr>
      </w:pPr>
      <w:r w:rsidRPr="00A50200">
        <w:rPr>
          <w:rFonts w:ascii="Courier New" w:hAnsi="Courier New" w:cs="Courier New"/>
        </w:rPr>
        <w:t>$ cd ~/</w:t>
      </w:r>
      <w:proofErr w:type="spellStart"/>
      <w:r w:rsidRPr="00A50200">
        <w:rPr>
          <w:rFonts w:ascii="Courier New" w:hAnsi="Courier New" w:cs="Courier New"/>
        </w:rPr>
        <w:t>github</w:t>
      </w:r>
      <w:proofErr w:type="spellEnd"/>
      <w:r w:rsidRPr="00A50200">
        <w:rPr>
          <w:rFonts w:ascii="Courier New" w:hAnsi="Courier New" w:cs="Courier New"/>
        </w:rPr>
        <w:t>/</w:t>
      </w:r>
      <w:proofErr w:type="spellStart"/>
      <w:r>
        <w:rPr>
          <w:rFonts w:ascii="Courier New" w:hAnsi="Courier New" w:cs="Courier New"/>
        </w:rPr>
        <w:t>athena</w:t>
      </w:r>
      <w:proofErr w:type="spellEnd"/>
    </w:p>
    <w:p w14:paraId="1C640620" w14:textId="77777777" w:rsidR="00FE75E7" w:rsidRPr="00A50200" w:rsidRDefault="00FE75E7" w:rsidP="00FE75E7">
      <w:pPr>
        <w:ind w:left="1080"/>
        <w:rPr>
          <w:rFonts w:ascii="Courier New" w:hAnsi="Courier New" w:cs="Courier New"/>
        </w:rPr>
      </w:pPr>
      <w:r w:rsidRPr="00A50200">
        <w:rPr>
          <w:rFonts w:ascii="Courier New" w:hAnsi="Courier New" w:cs="Courier New"/>
        </w:rPr>
        <w:lastRenderedPageBreak/>
        <w:t>$</w:t>
      </w:r>
    </w:p>
    <w:p w14:paraId="444BB32C" w14:textId="77777777" w:rsidR="00FE75E7" w:rsidRDefault="00FE75E7" w:rsidP="00FE75E7"/>
    <w:p w14:paraId="272565A5" w14:textId="29B35A9C" w:rsidR="00FE75E7" w:rsidRDefault="00FE75E7" w:rsidP="00FE75E7">
      <w:pPr>
        <w:pStyle w:val="ListParagraph"/>
        <w:numPr>
          <w:ilvl w:val="0"/>
          <w:numId w:val="19"/>
        </w:numPr>
      </w:pPr>
      <w:r>
        <w:t xml:space="preserve">Next, use Kite to update Athena’s dependencies. </w:t>
      </w:r>
    </w:p>
    <w:p w14:paraId="60B9296E" w14:textId="77777777" w:rsidR="00FE75E7" w:rsidRDefault="00FE75E7" w:rsidP="00FE75E7"/>
    <w:p w14:paraId="3A774D88" w14:textId="77777777" w:rsidR="00FE75E7" w:rsidRPr="00AC556C" w:rsidRDefault="00FE75E7" w:rsidP="00FE75E7">
      <w:pPr>
        <w:ind w:left="1080"/>
        <w:rPr>
          <w:rFonts w:ascii="Courier New" w:hAnsi="Courier New" w:cs="Courier New"/>
        </w:rPr>
      </w:pPr>
      <w:r w:rsidRPr="00AC556C">
        <w:rPr>
          <w:rFonts w:ascii="Courier New" w:hAnsi="Courier New" w:cs="Courier New"/>
        </w:rPr>
        <w:t xml:space="preserve">$ kite </w:t>
      </w:r>
      <w:proofErr w:type="spellStart"/>
      <w:r w:rsidRPr="00AC556C">
        <w:rPr>
          <w:rFonts w:ascii="Courier New" w:hAnsi="Courier New" w:cs="Courier New"/>
        </w:rPr>
        <w:t>deps</w:t>
      </w:r>
      <w:proofErr w:type="spellEnd"/>
      <w:r w:rsidRPr="00AC556C">
        <w:rPr>
          <w:rFonts w:ascii="Courier New" w:hAnsi="Courier New" w:cs="Courier New"/>
        </w:rPr>
        <w:t xml:space="preserve"> update</w:t>
      </w:r>
    </w:p>
    <w:p w14:paraId="0DE63BD1" w14:textId="77777777" w:rsidR="00FE75E7" w:rsidRPr="00AC556C" w:rsidRDefault="00FE75E7" w:rsidP="00FE75E7">
      <w:pPr>
        <w:ind w:left="1080"/>
        <w:rPr>
          <w:rFonts w:ascii="Courier New" w:hAnsi="Courier New" w:cs="Courier New"/>
        </w:rPr>
      </w:pPr>
      <w:r w:rsidRPr="00AC556C">
        <w:rPr>
          <w:rFonts w:ascii="Courier New" w:hAnsi="Courier New" w:cs="Courier New"/>
        </w:rPr>
        <w:t>…</w:t>
      </w:r>
    </w:p>
    <w:p w14:paraId="5491797F" w14:textId="77777777" w:rsidR="00FE75E7" w:rsidRDefault="00FE75E7" w:rsidP="00FE75E7">
      <w:pPr>
        <w:ind w:left="1080"/>
        <w:rPr>
          <w:rFonts w:ascii="Courier New" w:hAnsi="Courier New" w:cs="Courier New"/>
        </w:rPr>
      </w:pPr>
      <w:r w:rsidRPr="00AC556C">
        <w:rPr>
          <w:rFonts w:ascii="Courier New" w:hAnsi="Courier New" w:cs="Courier New"/>
        </w:rPr>
        <w:t>$</w:t>
      </w:r>
    </w:p>
    <w:p w14:paraId="60A7ED7C" w14:textId="77777777" w:rsidR="00FE75E7" w:rsidRDefault="00FE75E7" w:rsidP="00FE75E7">
      <w:pPr>
        <w:ind w:left="1080"/>
        <w:rPr>
          <w:rFonts w:ascii="Courier New" w:hAnsi="Courier New" w:cs="Courier New"/>
        </w:rPr>
      </w:pPr>
    </w:p>
    <w:p w14:paraId="254E8D95" w14:textId="09905864" w:rsidR="00FE75E7" w:rsidRDefault="00FE75E7" w:rsidP="00FE75E7">
      <w:pPr>
        <w:pStyle w:val="ListParagraph"/>
        <w:numPr>
          <w:ilvl w:val="0"/>
          <w:numId w:val="19"/>
        </w:numPr>
      </w:pPr>
      <w:r>
        <w:t xml:space="preserve">Next, verify that you can run Athena as a </w:t>
      </w:r>
      <w:proofErr w:type="spellStart"/>
      <w:r>
        <w:t>Tcl</w:t>
      </w:r>
      <w:proofErr w:type="spellEnd"/>
      <w:r>
        <w:t xml:space="preserve"> script.</w:t>
      </w:r>
    </w:p>
    <w:p w14:paraId="7FB62402" w14:textId="77777777" w:rsidR="00FE75E7" w:rsidRDefault="00FE75E7" w:rsidP="00FE75E7"/>
    <w:p w14:paraId="4E91DA35" w14:textId="0CBD6D51" w:rsidR="00FE75E7" w:rsidRPr="00FE75E7" w:rsidRDefault="00FE75E7" w:rsidP="00FE75E7">
      <w:pPr>
        <w:ind w:left="1080"/>
        <w:rPr>
          <w:rFonts w:ascii="Courier New" w:hAnsi="Courier New" w:cs="Courier New"/>
        </w:rPr>
      </w:pPr>
      <w:r w:rsidRPr="00FE75E7">
        <w:rPr>
          <w:rFonts w:ascii="Courier New" w:hAnsi="Courier New" w:cs="Courier New"/>
        </w:rPr>
        <w:t>$ ./bin/</w:t>
      </w:r>
      <w:proofErr w:type="spellStart"/>
      <w:r w:rsidRPr="00FE75E7">
        <w:rPr>
          <w:rFonts w:ascii="Courier New" w:hAnsi="Courier New" w:cs="Courier New"/>
        </w:rPr>
        <w:t>athenawb.tcl</w:t>
      </w:r>
      <w:proofErr w:type="spellEnd"/>
    </w:p>
    <w:p w14:paraId="5A176D94" w14:textId="77777777" w:rsidR="00FE75E7" w:rsidRDefault="00FE75E7" w:rsidP="00FE75E7">
      <w:pPr>
        <w:ind w:left="1080"/>
      </w:pPr>
    </w:p>
    <w:p w14:paraId="4FD3A699" w14:textId="77777777" w:rsidR="00FE75E7" w:rsidRPr="00FE75E7" w:rsidRDefault="00FE75E7" w:rsidP="00FE75E7"/>
    <w:p w14:paraId="11362CD4" w14:textId="461D3183" w:rsidR="00FE75E7" w:rsidRDefault="00FE75E7" w:rsidP="00FE75E7">
      <w:r>
        <w:t xml:space="preserve">The procedures for various CM-related activities, including builds, are documented in the </w:t>
      </w:r>
      <w:r>
        <w:rPr>
          <w:i/>
        </w:rPr>
        <w:t>Athena CM Plan</w:t>
      </w:r>
      <w:r>
        <w:t xml:space="preserve">; open the file </w:t>
      </w:r>
      <w:r w:rsidRPr="00AC556C">
        <w:rPr>
          <w:rFonts w:ascii="Courier New" w:hAnsi="Courier New" w:cs="Courier New"/>
        </w:rPr>
        <w:t>~/</w:t>
      </w:r>
      <w:proofErr w:type="spellStart"/>
      <w:r w:rsidRPr="00AC556C">
        <w:rPr>
          <w:rFonts w:ascii="Courier New" w:hAnsi="Courier New" w:cs="Courier New"/>
        </w:rPr>
        <w:t>github</w:t>
      </w:r>
      <w:proofErr w:type="spellEnd"/>
      <w:r w:rsidRPr="00AC556C">
        <w:rPr>
          <w:rFonts w:ascii="Courier New" w:hAnsi="Courier New" w:cs="Courier New"/>
        </w:rPr>
        <w:t>/</w:t>
      </w:r>
      <w:proofErr w:type="spellStart"/>
      <w:r>
        <w:rPr>
          <w:rFonts w:ascii="Courier New" w:hAnsi="Courier New" w:cs="Courier New"/>
        </w:rPr>
        <w:t>athena</w:t>
      </w:r>
      <w:proofErr w:type="spellEnd"/>
      <w:r w:rsidRPr="00AC556C">
        <w:rPr>
          <w:rFonts w:ascii="Courier New" w:hAnsi="Courier New" w:cs="Courier New"/>
        </w:rPr>
        <w:t>/docs/</w:t>
      </w:r>
      <w:r>
        <w:rPr>
          <w:rFonts w:ascii="Courier New" w:hAnsi="Courier New" w:cs="Courier New"/>
        </w:rPr>
        <w:t>developer</w:t>
      </w:r>
      <w:r w:rsidRPr="00AC556C">
        <w:rPr>
          <w:rFonts w:ascii="Courier New" w:hAnsi="Courier New" w:cs="Courier New"/>
        </w:rPr>
        <w:t>.html</w:t>
      </w:r>
      <w:r>
        <w:t xml:space="preserve"> in your browser, and follow the link.</w:t>
      </w:r>
    </w:p>
    <w:p w14:paraId="69014ECC" w14:textId="77777777" w:rsidR="00FE75E7" w:rsidRDefault="00FE75E7" w:rsidP="00FE75E7"/>
    <w:p w14:paraId="7238CAA3" w14:textId="6C5BC62F" w:rsidR="00FE75E7" w:rsidRDefault="0043419A" w:rsidP="00FE75E7">
      <w:pPr>
        <w:pStyle w:val="Heading2"/>
      </w:pPr>
      <w:bookmarkStart w:id="15" w:name="_Toc305829868"/>
      <w:r>
        <w:lastRenderedPageBreak/>
        <w:t>Changing</w:t>
      </w:r>
      <w:r w:rsidR="00FE75E7">
        <w:t xml:space="preserve"> Athena Co</w:t>
      </w:r>
      <w:r>
        <w:t>de</w:t>
      </w:r>
      <w:bookmarkEnd w:id="15"/>
    </w:p>
    <w:p w14:paraId="674AA0D0" w14:textId="63277EF9" w:rsidR="00FE75E7" w:rsidRDefault="00FE75E7" w:rsidP="00FE75E7">
      <w:r>
        <w:t>Eventually you will want to modify some aspect of Athena’s behavior; this will require changing source code.  This section explains some things you’ll need to know.</w:t>
      </w:r>
    </w:p>
    <w:p w14:paraId="7AEB54F4" w14:textId="77777777" w:rsidR="00DA5BDD" w:rsidRDefault="00DA5BDD" w:rsidP="00FE75E7"/>
    <w:p w14:paraId="31270077" w14:textId="757EE351" w:rsidR="00DA5BDD" w:rsidRDefault="00A87671" w:rsidP="00DA5BDD">
      <w:pPr>
        <w:pStyle w:val="Heading3"/>
      </w:pPr>
      <w:bookmarkStart w:id="16" w:name="_Toc305829869"/>
      <w:r>
        <w:t>Required Background</w:t>
      </w:r>
      <w:bookmarkEnd w:id="16"/>
    </w:p>
    <w:p w14:paraId="2137DD6F" w14:textId="77777777" w:rsidR="00A87671" w:rsidRDefault="00A87671" w:rsidP="00DA5BDD">
      <w:r>
        <w:t>First, you will need a working knowledge of these fundamentals:</w:t>
      </w:r>
    </w:p>
    <w:p w14:paraId="07C9F561" w14:textId="77777777" w:rsidR="00A87671" w:rsidRDefault="00A87671" w:rsidP="00DA5BDD"/>
    <w:p w14:paraId="69D73445" w14:textId="4A465552" w:rsidR="00A87671" w:rsidRDefault="00C72CDE" w:rsidP="00A87671">
      <w:pPr>
        <w:pStyle w:val="ListParagraph"/>
        <w:numPr>
          <w:ilvl w:val="0"/>
          <w:numId w:val="19"/>
        </w:numPr>
      </w:pPr>
      <w:r>
        <w:t>The TCL/TK language, including</w:t>
      </w:r>
    </w:p>
    <w:p w14:paraId="0AF22E0D" w14:textId="2CF9E837" w:rsidR="00C72CDE" w:rsidRDefault="00C72CDE" w:rsidP="00C72CDE">
      <w:pPr>
        <w:pStyle w:val="ListParagraph"/>
        <w:numPr>
          <w:ilvl w:val="1"/>
          <w:numId w:val="19"/>
        </w:numPr>
      </w:pPr>
      <w:r>
        <w:t>The TCL/TK package system</w:t>
      </w:r>
    </w:p>
    <w:p w14:paraId="074417D0" w14:textId="0A303B9B" w:rsidR="00C72CDE" w:rsidRDefault="00C72CDE" w:rsidP="00C72CDE">
      <w:pPr>
        <w:pStyle w:val="ListParagraph"/>
        <w:numPr>
          <w:ilvl w:val="1"/>
          <w:numId w:val="19"/>
        </w:numPr>
      </w:pPr>
      <w:r>
        <w:t xml:space="preserve">TCL/TK’s </w:t>
      </w:r>
      <w:proofErr w:type="spellStart"/>
      <w:r>
        <w:t>TclOO</w:t>
      </w:r>
      <w:proofErr w:type="spellEnd"/>
      <w:r>
        <w:t xml:space="preserve"> object system</w:t>
      </w:r>
    </w:p>
    <w:p w14:paraId="1DCDDA7D" w14:textId="7D43C094" w:rsidR="00C72CDE" w:rsidRDefault="00C72CDE" w:rsidP="00C72CDE">
      <w:pPr>
        <w:pStyle w:val="ListParagraph"/>
        <w:numPr>
          <w:ilvl w:val="1"/>
          <w:numId w:val="19"/>
        </w:numPr>
      </w:pPr>
      <w:r>
        <w:t xml:space="preserve">The </w:t>
      </w:r>
      <w:proofErr w:type="spellStart"/>
      <w:r w:rsidRPr="00C72CDE">
        <w:rPr>
          <w:b/>
        </w:rPr>
        <w:t>tcltest</w:t>
      </w:r>
      <w:proofErr w:type="spellEnd"/>
      <w:r w:rsidRPr="00C72CDE">
        <w:rPr>
          <w:b/>
        </w:rPr>
        <w:t>(n)</w:t>
      </w:r>
      <w:r>
        <w:t xml:space="preserve"> Test Framework</w:t>
      </w:r>
    </w:p>
    <w:p w14:paraId="51EA84EA" w14:textId="4F6F58A2" w:rsidR="00C72CDE" w:rsidRDefault="00C72CDE" w:rsidP="00A87671">
      <w:pPr>
        <w:pStyle w:val="ListParagraph"/>
        <w:numPr>
          <w:ilvl w:val="0"/>
          <w:numId w:val="19"/>
        </w:numPr>
      </w:pPr>
      <w:r>
        <w:t>The Snit object system (start with the Snit FAQ)</w:t>
      </w:r>
    </w:p>
    <w:p w14:paraId="0A4E4C57" w14:textId="06F1E6D2" w:rsidR="00C72CDE" w:rsidRDefault="00C72CDE" w:rsidP="00C72CDE">
      <w:pPr>
        <w:pStyle w:val="ListParagraph"/>
        <w:numPr>
          <w:ilvl w:val="1"/>
          <w:numId w:val="19"/>
        </w:numPr>
      </w:pPr>
      <w:r>
        <w:t xml:space="preserve">Man page: </w:t>
      </w:r>
      <w:hyperlink r:id="rId13" w:history="1">
        <w:r w:rsidR="002F20AD" w:rsidRPr="00ED1E10">
          <w:rPr>
            <w:rStyle w:val="Hyperlink"/>
          </w:rPr>
          <w:t>http://core.tcl.tk/tcllib/doc/trunk/embedded/www/tcllib/files/modules/snit/snit.html</w:t>
        </w:r>
      </w:hyperlink>
      <w:r w:rsidR="002F20AD">
        <w:t xml:space="preserve">. </w:t>
      </w:r>
    </w:p>
    <w:p w14:paraId="55DECFF8" w14:textId="087E12E3" w:rsidR="002F20AD" w:rsidRDefault="00C72CDE" w:rsidP="002F20AD">
      <w:pPr>
        <w:pStyle w:val="ListParagraph"/>
        <w:numPr>
          <w:ilvl w:val="1"/>
          <w:numId w:val="19"/>
        </w:numPr>
      </w:pPr>
      <w:r>
        <w:t>Snit FAQ:</w:t>
      </w:r>
      <w:r w:rsidR="002F20AD">
        <w:t xml:space="preserve"> </w:t>
      </w:r>
      <w:hyperlink r:id="rId14" w:history="1">
        <w:r w:rsidR="002F20AD" w:rsidRPr="00ED1E10">
          <w:rPr>
            <w:rStyle w:val="Hyperlink"/>
          </w:rPr>
          <w:t>http://core.tcl.tk/tcllib/doc/trunk/embedded/www/tcllib/files/modules/snit/snitfaq.html</w:t>
        </w:r>
      </w:hyperlink>
      <w:r w:rsidR="002F20AD">
        <w:t xml:space="preserve">. </w:t>
      </w:r>
    </w:p>
    <w:p w14:paraId="1FE3892C" w14:textId="776B621A" w:rsidR="00A87671" w:rsidRDefault="00A87671" w:rsidP="00DA5BDD"/>
    <w:p w14:paraId="3A06B6E1" w14:textId="6371BF89" w:rsidR="00DA5BDD" w:rsidRPr="00DA5BDD" w:rsidRDefault="00C72CDE" w:rsidP="00DA5BDD">
      <w:r>
        <w:t>Next, r</w:t>
      </w:r>
      <w:r w:rsidR="00DA5BDD">
        <w:t xml:space="preserve">ead the </w:t>
      </w:r>
      <w:r w:rsidR="00DA5BDD">
        <w:rPr>
          <w:i/>
        </w:rPr>
        <w:t>Kite Developer’s Guide</w:t>
      </w:r>
      <w:r w:rsidR="00DA5BDD">
        <w:t>.  It explains how the Kite, Mars, and Athena project trees are l</w:t>
      </w:r>
      <w:r>
        <w:t>aid</w:t>
      </w:r>
      <w:r w:rsidR="00DA5BDD">
        <w:t xml:space="preserve"> out, where files are found, </w:t>
      </w:r>
      <w:r>
        <w:t xml:space="preserve">how the documentation is written, </w:t>
      </w:r>
      <w:r w:rsidR="00DA5BDD">
        <w:t>and in general how things are done.  If you learn how Kite works and what it does for you and what it expects, everything will go more smoothly.</w:t>
      </w:r>
    </w:p>
    <w:p w14:paraId="1821C8F8" w14:textId="7732D020" w:rsidR="00FE75E7" w:rsidRDefault="00FE75E7" w:rsidP="00FE75E7">
      <w:pPr>
        <w:pStyle w:val="Heading3"/>
      </w:pPr>
      <w:bookmarkStart w:id="17" w:name="_Toc305829870"/>
      <w:r>
        <w:t>Changes to Kite</w:t>
      </w:r>
      <w:bookmarkEnd w:id="17"/>
    </w:p>
    <w:p w14:paraId="56833FE0" w14:textId="68D814B0" w:rsidR="00FE75E7" w:rsidRDefault="00FE75E7" w:rsidP="00FE75E7">
      <w:r>
        <w:t>It might be necessary to fix a bug in one of Kite’s modules, whether in the Kite application or in one of its library packages.</w:t>
      </w:r>
    </w:p>
    <w:p w14:paraId="32BF6184" w14:textId="4D36C12A" w:rsidR="00FE75E7" w:rsidRDefault="00FE75E7" w:rsidP="00FE75E7">
      <w:pPr>
        <w:pStyle w:val="Heading4"/>
      </w:pPr>
      <w:bookmarkStart w:id="18" w:name="_Toc305829871"/>
      <w:r>
        <w:t xml:space="preserve">Fixing a bug in </w:t>
      </w:r>
      <w:proofErr w:type="spellStart"/>
      <w:r>
        <w:t>kiteutils</w:t>
      </w:r>
      <w:proofErr w:type="spellEnd"/>
      <w:r>
        <w:t xml:space="preserve">(n) or </w:t>
      </w:r>
      <w:proofErr w:type="spellStart"/>
      <w:r>
        <w:t>kitedocs</w:t>
      </w:r>
      <w:proofErr w:type="spellEnd"/>
      <w:r>
        <w:t>(n)</w:t>
      </w:r>
      <w:bookmarkEnd w:id="18"/>
    </w:p>
    <w:p w14:paraId="2308D8B9" w14:textId="3CED6C3B" w:rsidR="00FE75E7" w:rsidRDefault="00FE75E7" w:rsidP="00FE75E7">
      <w:pPr>
        <w:pStyle w:val="ListParagraph"/>
        <w:numPr>
          <w:ilvl w:val="0"/>
          <w:numId w:val="19"/>
        </w:numPr>
      </w:pPr>
      <w:r>
        <w:t xml:space="preserve">First, identify the code to be changed in </w:t>
      </w:r>
      <w:r w:rsidRPr="00FE75E7">
        <w:rPr>
          <w:rFonts w:ascii="Courier New" w:hAnsi="Courier New" w:cs="Courier New"/>
        </w:rPr>
        <w:t>lib/</w:t>
      </w:r>
      <w:proofErr w:type="spellStart"/>
      <w:r>
        <w:rPr>
          <w:rFonts w:ascii="Courier New" w:hAnsi="Courier New" w:cs="Courier New"/>
          <w:i/>
        </w:rPr>
        <w:t>libname</w:t>
      </w:r>
      <w:proofErr w:type="spellEnd"/>
      <w:r>
        <w:t>.</w:t>
      </w:r>
    </w:p>
    <w:p w14:paraId="5D1A3E92" w14:textId="65927C81" w:rsidR="00FE75E7" w:rsidRDefault="00FE75E7" w:rsidP="00FE75E7">
      <w:pPr>
        <w:pStyle w:val="ListParagraph"/>
        <w:numPr>
          <w:ilvl w:val="0"/>
          <w:numId w:val="19"/>
        </w:numPr>
      </w:pPr>
      <w:r>
        <w:t xml:space="preserve">Next, identify the matching test script in </w:t>
      </w:r>
      <w:r w:rsidRPr="00FE75E7">
        <w:rPr>
          <w:rFonts w:ascii="Courier New" w:hAnsi="Courier New" w:cs="Courier New"/>
        </w:rPr>
        <w:t>test/</w:t>
      </w:r>
      <w:proofErr w:type="spellStart"/>
      <w:r w:rsidRPr="00FE75E7">
        <w:rPr>
          <w:rFonts w:ascii="Courier New" w:hAnsi="Courier New" w:cs="Courier New"/>
          <w:i/>
        </w:rPr>
        <w:t>libname</w:t>
      </w:r>
      <w:proofErr w:type="spellEnd"/>
      <w:r>
        <w:t>.</w:t>
      </w:r>
    </w:p>
    <w:p w14:paraId="604AB54E" w14:textId="26CB9699" w:rsidR="00FE75E7" w:rsidRDefault="00FE75E7" w:rsidP="00FE75E7">
      <w:pPr>
        <w:pStyle w:val="ListParagraph"/>
        <w:numPr>
          <w:ilvl w:val="0"/>
          <w:numId w:val="19"/>
        </w:numPr>
      </w:pPr>
      <w:r>
        <w:t>Modify the code as needed.</w:t>
      </w:r>
    </w:p>
    <w:p w14:paraId="3FBF3E73" w14:textId="6B5D36BC" w:rsidR="00FE75E7" w:rsidRDefault="00FE75E7" w:rsidP="00FE75E7">
      <w:pPr>
        <w:pStyle w:val="ListParagraph"/>
        <w:numPr>
          <w:ilvl w:val="0"/>
          <w:numId w:val="19"/>
        </w:numPr>
      </w:pPr>
      <w:r>
        <w:t xml:space="preserve">Use </w:t>
      </w:r>
      <w:r w:rsidRPr="00FE75E7">
        <w:rPr>
          <w:rFonts w:ascii="Courier New" w:hAnsi="Courier New" w:cs="Courier New"/>
        </w:rPr>
        <w:t>kite test</w:t>
      </w:r>
      <w:r>
        <w:t xml:space="preserve"> to run the test suite.</w:t>
      </w:r>
    </w:p>
    <w:p w14:paraId="77FBB83F" w14:textId="2C158A97" w:rsidR="00FE75E7" w:rsidRDefault="00FE75E7" w:rsidP="00FE75E7">
      <w:pPr>
        <w:pStyle w:val="ListParagraph"/>
        <w:numPr>
          <w:ilvl w:val="0"/>
          <w:numId w:val="19"/>
        </w:numPr>
      </w:pPr>
      <w:r>
        <w:t>Add tests to the test script as needed.</w:t>
      </w:r>
    </w:p>
    <w:p w14:paraId="533825F8" w14:textId="38D81076" w:rsidR="00FE75E7" w:rsidRDefault="00FE75E7" w:rsidP="00FE75E7">
      <w:pPr>
        <w:pStyle w:val="ListParagraph"/>
        <w:numPr>
          <w:ilvl w:val="0"/>
          <w:numId w:val="19"/>
        </w:numPr>
      </w:pPr>
      <w:r>
        <w:t xml:space="preserve">Update the given module’s man page in </w:t>
      </w:r>
      <w:r w:rsidRPr="00FE75E7">
        <w:rPr>
          <w:rFonts w:ascii="Courier New" w:hAnsi="Courier New" w:cs="Courier New"/>
        </w:rPr>
        <w:t>docs/</w:t>
      </w:r>
      <w:proofErr w:type="spellStart"/>
      <w:r w:rsidRPr="00FE75E7">
        <w:rPr>
          <w:rFonts w:ascii="Courier New" w:hAnsi="Courier New" w:cs="Courier New"/>
        </w:rPr>
        <w:t>mann</w:t>
      </w:r>
      <w:proofErr w:type="spellEnd"/>
      <w:r>
        <w:t xml:space="preserve"> as needed.</w:t>
      </w:r>
    </w:p>
    <w:p w14:paraId="53FC423A" w14:textId="0F85903A" w:rsidR="00FE75E7" w:rsidRDefault="00FE75E7" w:rsidP="00FE75E7">
      <w:pPr>
        <w:pStyle w:val="ListParagraph"/>
        <w:numPr>
          <w:ilvl w:val="0"/>
          <w:numId w:val="19"/>
        </w:numPr>
      </w:pPr>
      <w:r>
        <w:t xml:space="preserve">Use </w:t>
      </w:r>
      <w:r w:rsidRPr="00FE75E7">
        <w:rPr>
          <w:rFonts w:ascii="Courier New" w:hAnsi="Courier New" w:cs="Courier New"/>
        </w:rPr>
        <w:t>kite docs</w:t>
      </w:r>
      <w:r>
        <w:t xml:space="preserve"> to convert the updated man page to HTML, and check the result.</w:t>
      </w:r>
    </w:p>
    <w:p w14:paraId="11FABCCB" w14:textId="761967A6" w:rsidR="00FE75E7" w:rsidRDefault="00FE75E7" w:rsidP="00FE75E7">
      <w:pPr>
        <w:pStyle w:val="ListParagraph"/>
        <w:numPr>
          <w:ilvl w:val="0"/>
          <w:numId w:val="19"/>
        </w:numPr>
      </w:pPr>
      <w:r>
        <w:t xml:space="preserve">When all looks good, build </w:t>
      </w:r>
      <w:r w:rsidR="00765854">
        <w:t xml:space="preserve">and install </w:t>
      </w:r>
      <w:r w:rsidR="00720382">
        <w:t>Kite</w:t>
      </w:r>
      <w:r w:rsidR="00765854">
        <w:t xml:space="preserve"> using </w:t>
      </w:r>
      <w:proofErr w:type="spellStart"/>
      <w:r w:rsidR="00765854" w:rsidRPr="00765854">
        <w:rPr>
          <w:rFonts w:ascii="Courier New" w:hAnsi="Courier New" w:cs="Courier New"/>
        </w:rPr>
        <w:t>kite.tcl</w:t>
      </w:r>
      <w:proofErr w:type="spellEnd"/>
      <w:r w:rsidR="00765854">
        <w:t>, as described in Section 3.2.</w:t>
      </w:r>
    </w:p>
    <w:p w14:paraId="453E23EA" w14:textId="1698D0DB" w:rsidR="00C519DC" w:rsidRDefault="00C519DC" w:rsidP="00FE75E7">
      <w:pPr>
        <w:pStyle w:val="ListParagraph"/>
        <w:numPr>
          <w:ilvl w:val="0"/>
          <w:numId w:val="19"/>
        </w:numPr>
      </w:pPr>
      <w:r>
        <w:t>The changes are now available to Mars and Athena.</w:t>
      </w:r>
    </w:p>
    <w:p w14:paraId="7BF49CE6" w14:textId="77777777" w:rsidR="00C519DC" w:rsidRDefault="00C519DC" w:rsidP="00C519DC"/>
    <w:p w14:paraId="5D09ADA6" w14:textId="59273C69" w:rsidR="00C519DC" w:rsidRDefault="00C519DC" w:rsidP="00C519DC">
      <w:pPr>
        <w:pStyle w:val="Heading4"/>
      </w:pPr>
      <w:bookmarkStart w:id="19" w:name="_Toc305829872"/>
      <w:r>
        <w:lastRenderedPageBreak/>
        <w:t>Fixing a bug in kite(1)</w:t>
      </w:r>
      <w:bookmarkEnd w:id="19"/>
    </w:p>
    <w:p w14:paraId="5145625C" w14:textId="18ED92F5" w:rsidR="00C519DC" w:rsidRDefault="00C519DC" w:rsidP="00C519DC">
      <w:pPr>
        <w:pStyle w:val="ListParagraph"/>
        <w:numPr>
          <w:ilvl w:val="0"/>
          <w:numId w:val="20"/>
        </w:numPr>
      </w:pPr>
      <w:r>
        <w:t>First, if the bug is in a library package then see Section 4.1.1.</w:t>
      </w:r>
    </w:p>
    <w:p w14:paraId="39DAC613" w14:textId="6D2B827D" w:rsidR="00C519DC" w:rsidRDefault="00C519DC" w:rsidP="00C519DC">
      <w:pPr>
        <w:pStyle w:val="ListParagraph"/>
        <w:numPr>
          <w:ilvl w:val="0"/>
          <w:numId w:val="20"/>
        </w:numPr>
      </w:pPr>
      <w:r>
        <w:t xml:space="preserve">Next, identify the module in </w:t>
      </w:r>
      <w:r w:rsidRPr="00C519DC">
        <w:rPr>
          <w:rFonts w:ascii="Courier New" w:hAnsi="Courier New" w:cs="Courier New"/>
        </w:rPr>
        <w:t>lib/</w:t>
      </w:r>
      <w:proofErr w:type="spellStart"/>
      <w:r w:rsidRPr="00C519DC">
        <w:rPr>
          <w:rFonts w:ascii="Courier New" w:hAnsi="Courier New" w:cs="Courier New"/>
        </w:rPr>
        <w:t>app_kite</w:t>
      </w:r>
      <w:proofErr w:type="spellEnd"/>
      <w:r>
        <w:t>.</w:t>
      </w:r>
    </w:p>
    <w:p w14:paraId="3939EC2C" w14:textId="19290FCB" w:rsidR="00C519DC" w:rsidRDefault="00C519DC" w:rsidP="00C519DC">
      <w:pPr>
        <w:pStyle w:val="ListParagraph"/>
        <w:numPr>
          <w:ilvl w:val="0"/>
          <w:numId w:val="20"/>
        </w:numPr>
      </w:pPr>
      <w:r>
        <w:t>Modify the code as needed.</w:t>
      </w:r>
    </w:p>
    <w:p w14:paraId="06A64690" w14:textId="79A27BC9" w:rsidR="00C519DC" w:rsidRDefault="00C519DC" w:rsidP="00C519DC">
      <w:pPr>
        <w:pStyle w:val="ListParagraph"/>
        <w:numPr>
          <w:ilvl w:val="0"/>
          <w:numId w:val="20"/>
        </w:numPr>
      </w:pPr>
      <w:r>
        <w:t xml:space="preserve">Verify that it works by running </w:t>
      </w:r>
      <w:proofErr w:type="spellStart"/>
      <w:r w:rsidRPr="00C519DC">
        <w:rPr>
          <w:rFonts w:ascii="Courier New" w:hAnsi="Courier New" w:cs="Courier New"/>
        </w:rPr>
        <w:t>kite.tcl</w:t>
      </w:r>
      <w:proofErr w:type="spellEnd"/>
      <w:r>
        <w:t>.</w:t>
      </w:r>
    </w:p>
    <w:p w14:paraId="33EDBC62" w14:textId="77777777" w:rsidR="00C519DC" w:rsidRDefault="00C519DC" w:rsidP="00C519DC">
      <w:pPr>
        <w:pStyle w:val="ListParagraph"/>
        <w:numPr>
          <w:ilvl w:val="0"/>
          <w:numId w:val="20"/>
        </w:numPr>
      </w:pPr>
      <w:r>
        <w:t xml:space="preserve">When all looks good, build and install kite using </w:t>
      </w:r>
      <w:proofErr w:type="spellStart"/>
      <w:r w:rsidRPr="00765854">
        <w:rPr>
          <w:rFonts w:ascii="Courier New" w:hAnsi="Courier New" w:cs="Courier New"/>
        </w:rPr>
        <w:t>kite.tcl</w:t>
      </w:r>
      <w:proofErr w:type="spellEnd"/>
      <w:r>
        <w:t>, as described in Section 3.2.</w:t>
      </w:r>
    </w:p>
    <w:p w14:paraId="4260CCAD" w14:textId="7F140714" w:rsidR="00C519DC" w:rsidRDefault="00C519DC" w:rsidP="00C519DC">
      <w:pPr>
        <w:pStyle w:val="ListParagraph"/>
        <w:numPr>
          <w:ilvl w:val="0"/>
          <w:numId w:val="20"/>
        </w:numPr>
      </w:pPr>
      <w:r>
        <w:t>The changes are now available for general use.</w:t>
      </w:r>
    </w:p>
    <w:p w14:paraId="24BA4E96" w14:textId="77777777" w:rsidR="00C519DC" w:rsidRDefault="00C519DC" w:rsidP="00C519DC"/>
    <w:p w14:paraId="6B522B5F" w14:textId="22BE20CF" w:rsidR="00C519DC" w:rsidRDefault="00720382" w:rsidP="00C519DC">
      <w:pPr>
        <w:pStyle w:val="Heading3"/>
      </w:pPr>
      <w:bookmarkStart w:id="20" w:name="_Toc305829873"/>
      <w:r>
        <w:t>Changes to</w:t>
      </w:r>
      <w:r w:rsidR="00C519DC">
        <w:t xml:space="preserve"> a Mars library package</w:t>
      </w:r>
      <w:bookmarkEnd w:id="20"/>
    </w:p>
    <w:p w14:paraId="4A56D86B" w14:textId="77777777" w:rsidR="00C519DC" w:rsidRPr="00C519DC" w:rsidRDefault="00C519DC" w:rsidP="00C519DC"/>
    <w:p w14:paraId="6D9CDBF8" w14:textId="77777777" w:rsidR="00C519DC" w:rsidRDefault="00C519DC" w:rsidP="00C519DC">
      <w:pPr>
        <w:pStyle w:val="ListParagraph"/>
        <w:numPr>
          <w:ilvl w:val="0"/>
          <w:numId w:val="19"/>
        </w:numPr>
      </w:pPr>
      <w:r>
        <w:t xml:space="preserve">First, identify the code to be changed in </w:t>
      </w:r>
      <w:r w:rsidRPr="00FE75E7">
        <w:rPr>
          <w:rFonts w:ascii="Courier New" w:hAnsi="Courier New" w:cs="Courier New"/>
        </w:rPr>
        <w:t>lib/</w:t>
      </w:r>
      <w:proofErr w:type="spellStart"/>
      <w:r>
        <w:rPr>
          <w:rFonts w:ascii="Courier New" w:hAnsi="Courier New" w:cs="Courier New"/>
          <w:i/>
        </w:rPr>
        <w:t>libname</w:t>
      </w:r>
      <w:proofErr w:type="spellEnd"/>
      <w:r>
        <w:t>.</w:t>
      </w:r>
    </w:p>
    <w:p w14:paraId="35AFAFEE" w14:textId="77777777" w:rsidR="00C519DC" w:rsidRDefault="00C519DC" w:rsidP="00C519DC">
      <w:pPr>
        <w:pStyle w:val="ListParagraph"/>
        <w:numPr>
          <w:ilvl w:val="0"/>
          <w:numId w:val="19"/>
        </w:numPr>
      </w:pPr>
      <w:r>
        <w:t xml:space="preserve">Next, identify the matching test script in </w:t>
      </w:r>
      <w:r w:rsidRPr="00FE75E7">
        <w:rPr>
          <w:rFonts w:ascii="Courier New" w:hAnsi="Courier New" w:cs="Courier New"/>
        </w:rPr>
        <w:t>test/</w:t>
      </w:r>
      <w:proofErr w:type="spellStart"/>
      <w:r w:rsidRPr="00FE75E7">
        <w:rPr>
          <w:rFonts w:ascii="Courier New" w:hAnsi="Courier New" w:cs="Courier New"/>
          <w:i/>
        </w:rPr>
        <w:t>libname</w:t>
      </w:r>
      <w:proofErr w:type="spellEnd"/>
      <w:r>
        <w:t>.</w:t>
      </w:r>
    </w:p>
    <w:p w14:paraId="2FFD1A99" w14:textId="77777777" w:rsidR="00C519DC" w:rsidRDefault="00C519DC" w:rsidP="00C519DC">
      <w:pPr>
        <w:pStyle w:val="ListParagraph"/>
        <w:numPr>
          <w:ilvl w:val="0"/>
          <w:numId w:val="19"/>
        </w:numPr>
      </w:pPr>
      <w:r>
        <w:t>Modify the code as needed.</w:t>
      </w:r>
    </w:p>
    <w:p w14:paraId="1BF230F5" w14:textId="77777777" w:rsidR="00C519DC" w:rsidRDefault="00C519DC" w:rsidP="00C519DC">
      <w:pPr>
        <w:pStyle w:val="ListParagraph"/>
        <w:numPr>
          <w:ilvl w:val="0"/>
          <w:numId w:val="19"/>
        </w:numPr>
      </w:pPr>
      <w:r>
        <w:t xml:space="preserve">Use </w:t>
      </w:r>
      <w:r w:rsidRPr="00FE75E7">
        <w:rPr>
          <w:rFonts w:ascii="Courier New" w:hAnsi="Courier New" w:cs="Courier New"/>
        </w:rPr>
        <w:t>kite test</w:t>
      </w:r>
      <w:r>
        <w:t xml:space="preserve"> to run the test suite.</w:t>
      </w:r>
    </w:p>
    <w:p w14:paraId="354CE485" w14:textId="77777777" w:rsidR="00C519DC" w:rsidRDefault="00C519DC" w:rsidP="00C519DC">
      <w:pPr>
        <w:pStyle w:val="ListParagraph"/>
        <w:numPr>
          <w:ilvl w:val="0"/>
          <w:numId w:val="19"/>
        </w:numPr>
      </w:pPr>
      <w:r>
        <w:t>Add tests to the test script as needed.</w:t>
      </w:r>
    </w:p>
    <w:p w14:paraId="61E7A106" w14:textId="77777777" w:rsidR="00C519DC" w:rsidRDefault="00C519DC" w:rsidP="00C519DC">
      <w:pPr>
        <w:pStyle w:val="ListParagraph"/>
        <w:numPr>
          <w:ilvl w:val="0"/>
          <w:numId w:val="19"/>
        </w:numPr>
      </w:pPr>
      <w:r>
        <w:t xml:space="preserve">Update the given module’s man page in </w:t>
      </w:r>
      <w:r w:rsidRPr="00FE75E7">
        <w:rPr>
          <w:rFonts w:ascii="Courier New" w:hAnsi="Courier New" w:cs="Courier New"/>
        </w:rPr>
        <w:t>docs/</w:t>
      </w:r>
      <w:proofErr w:type="spellStart"/>
      <w:r w:rsidRPr="00FE75E7">
        <w:rPr>
          <w:rFonts w:ascii="Courier New" w:hAnsi="Courier New" w:cs="Courier New"/>
        </w:rPr>
        <w:t>mann</w:t>
      </w:r>
      <w:proofErr w:type="spellEnd"/>
      <w:r>
        <w:t xml:space="preserve"> as needed.</w:t>
      </w:r>
    </w:p>
    <w:p w14:paraId="0E1953CD" w14:textId="77777777" w:rsidR="00C519DC" w:rsidRDefault="00C519DC" w:rsidP="00C519DC">
      <w:pPr>
        <w:pStyle w:val="ListParagraph"/>
        <w:numPr>
          <w:ilvl w:val="0"/>
          <w:numId w:val="19"/>
        </w:numPr>
      </w:pPr>
      <w:r>
        <w:t xml:space="preserve">Use </w:t>
      </w:r>
      <w:r w:rsidRPr="00FE75E7">
        <w:rPr>
          <w:rFonts w:ascii="Courier New" w:hAnsi="Courier New" w:cs="Courier New"/>
        </w:rPr>
        <w:t>kite docs</w:t>
      </w:r>
      <w:r>
        <w:t xml:space="preserve"> to convert the updated man page to HTML, and check the result.</w:t>
      </w:r>
    </w:p>
    <w:p w14:paraId="7CB0932B" w14:textId="1929085E" w:rsidR="00C519DC" w:rsidRDefault="00C519DC" w:rsidP="00C519DC">
      <w:pPr>
        <w:pStyle w:val="ListParagraph"/>
        <w:numPr>
          <w:ilvl w:val="0"/>
          <w:numId w:val="19"/>
        </w:numPr>
      </w:pPr>
      <w:r>
        <w:t xml:space="preserve">When all looks good, build and install </w:t>
      </w:r>
      <w:r w:rsidR="00720382">
        <w:t>Mars</w:t>
      </w:r>
      <w:r>
        <w:t xml:space="preserve"> using </w:t>
      </w:r>
      <w:proofErr w:type="spellStart"/>
      <w:r w:rsidRPr="00765854">
        <w:rPr>
          <w:rFonts w:ascii="Courier New" w:hAnsi="Courier New" w:cs="Courier New"/>
        </w:rPr>
        <w:t>kite.tcl</w:t>
      </w:r>
      <w:proofErr w:type="spellEnd"/>
      <w:r>
        <w:t>, as described in Section 3.3.</w:t>
      </w:r>
    </w:p>
    <w:p w14:paraId="206C443A" w14:textId="7818A95E" w:rsidR="00AC556C" w:rsidRDefault="00C519DC" w:rsidP="00AC556C">
      <w:pPr>
        <w:pStyle w:val="ListParagraph"/>
        <w:numPr>
          <w:ilvl w:val="0"/>
          <w:numId w:val="19"/>
        </w:numPr>
      </w:pPr>
      <w:r>
        <w:t>The changes are now available to Athena.</w:t>
      </w:r>
    </w:p>
    <w:p w14:paraId="74822A73" w14:textId="72FD7572" w:rsidR="00AC556C" w:rsidRDefault="00720382" w:rsidP="00720382">
      <w:pPr>
        <w:pStyle w:val="Heading3"/>
      </w:pPr>
      <w:bookmarkStart w:id="21" w:name="_Toc305829874"/>
      <w:r>
        <w:t>Changes to Athena</w:t>
      </w:r>
      <w:bookmarkEnd w:id="21"/>
    </w:p>
    <w:p w14:paraId="540CBD88" w14:textId="62843C2D" w:rsidR="00720382" w:rsidRDefault="00720382" w:rsidP="00720382">
      <w:pPr>
        <w:pStyle w:val="Heading4"/>
      </w:pPr>
      <w:bookmarkStart w:id="22" w:name="_Toc305829875"/>
      <w:r>
        <w:t>Fixing a bug in a library module</w:t>
      </w:r>
      <w:bookmarkEnd w:id="22"/>
    </w:p>
    <w:p w14:paraId="07CFE54C" w14:textId="77777777" w:rsidR="00720382" w:rsidRDefault="00720382" w:rsidP="00720382">
      <w:pPr>
        <w:pStyle w:val="ListParagraph"/>
        <w:numPr>
          <w:ilvl w:val="0"/>
          <w:numId w:val="19"/>
        </w:numPr>
      </w:pPr>
      <w:r>
        <w:t xml:space="preserve">First, identify the code to be changed in </w:t>
      </w:r>
      <w:r w:rsidRPr="00FE75E7">
        <w:rPr>
          <w:rFonts w:ascii="Courier New" w:hAnsi="Courier New" w:cs="Courier New"/>
        </w:rPr>
        <w:t>lib/</w:t>
      </w:r>
      <w:proofErr w:type="spellStart"/>
      <w:r>
        <w:rPr>
          <w:rFonts w:ascii="Courier New" w:hAnsi="Courier New" w:cs="Courier New"/>
          <w:i/>
        </w:rPr>
        <w:t>libname</w:t>
      </w:r>
      <w:proofErr w:type="spellEnd"/>
      <w:r>
        <w:t>.</w:t>
      </w:r>
    </w:p>
    <w:p w14:paraId="4D9C54BF" w14:textId="77777777" w:rsidR="00720382" w:rsidRDefault="00720382" w:rsidP="00720382">
      <w:pPr>
        <w:pStyle w:val="ListParagraph"/>
        <w:numPr>
          <w:ilvl w:val="0"/>
          <w:numId w:val="19"/>
        </w:numPr>
      </w:pPr>
      <w:r>
        <w:t xml:space="preserve">Next, identify the matching test script in </w:t>
      </w:r>
      <w:r w:rsidRPr="00FE75E7">
        <w:rPr>
          <w:rFonts w:ascii="Courier New" w:hAnsi="Courier New" w:cs="Courier New"/>
        </w:rPr>
        <w:t>test/</w:t>
      </w:r>
      <w:proofErr w:type="spellStart"/>
      <w:r w:rsidRPr="00FE75E7">
        <w:rPr>
          <w:rFonts w:ascii="Courier New" w:hAnsi="Courier New" w:cs="Courier New"/>
          <w:i/>
        </w:rPr>
        <w:t>libname</w:t>
      </w:r>
      <w:proofErr w:type="spellEnd"/>
      <w:r>
        <w:t>.</w:t>
      </w:r>
    </w:p>
    <w:p w14:paraId="016C0FD0" w14:textId="77777777" w:rsidR="00720382" w:rsidRDefault="00720382" w:rsidP="00720382">
      <w:pPr>
        <w:pStyle w:val="ListParagraph"/>
        <w:numPr>
          <w:ilvl w:val="0"/>
          <w:numId w:val="19"/>
        </w:numPr>
      </w:pPr>
      <w:r>
        <w:t>Modify the code as needed.</w:t>
      </w:r>
    </w:p>
    <w:p w14:paraId="29A74BAC" w14:textId="77777777" w:rsidR="00720382" w:rsidRDefault="00720382" w:rsidP="00720382">
      <w:pPr>
        <w:pStyle w:val="ListParagraph"/>
        <w:numPr>
          <w:ilvl w:val="0"/>
          <w:numId w:val="19"/>
        </w:numPr>
      </w:pPr>
      <w:r>
        <w:t xml:space="preserve">Use </w:t>
      </w:r>
      <w:r w:rsidRPr="00FE75E7">
        <w:rPr>
          <w:rFonts w:ascii="Courier New" w:hAnsi="Courier New" w:cs="Courier New"/>
        </w:rPr>
        <w:t>kite test</w:t>
      </w:r>
      <w:r>
        <w:t xml:space="preserve"> to run the test suite.</w:t>
      </w:r>
    </w:p>
    <w:p w14:paraId="120EC64D" w14:textId="77777777" w:rsidR="00720382" w:rsidRDefault="00720382" w:rsidP="00720382">
      <w:pPr>
        <w:pStyle w:val="ListParagraph"/>
        <w:numPr>
          <w:ilvl w:val="0"/>
          <w:numId w:val="19"/>
        </w:numPr>
      </w:pPr>
      <w:r>
        <w:t>Add tests to the test script as needed.</w:t>
      </w:r>
    </w:p>
    <w:p w14:paraId="5BDA3B85" w14:textId="77777777" w:rsidR="00720382" w:rsidRDefault="00720382" w:rsidP="00720382">
      <w:pPr>
        <w:pStyle w:val="ListParagraph"/>
        <w:numPr>
          <w:ilvl w:val="0"/>
          <w:numId w:val="19"/>
        </w:numPr>
      </w:pPr>
      <w:r>
        <w:t xml:space="preserve">Update the given module’s man page in </w:t>
      </w:r>
      <w:r w:rsidRPr="00FE75E7">
        <w:rPr>
          <w:rFonts w:ascii="Courier New" w:hAnsi="Courier New" w:cs="Courier New"/>
        </w:rPr>
        <w:t>docs/</w:t>
      </w:r>
      <w:proofErr w:type="spellStart"/>
      <w:r w:rsidRPr="00FE75E7">
        <w:rPr>
          <w:rFonts w:ascii="Courier New" w:hAnsi="Courier New" w:cs="Courier New"/>
        </w:rPr>
        <w:t>mann</w:t>
      </w:r>
      <w:proofErr w:type="spellEnd"/>
      <w:r>
        <w:t xml:space="preserve"> as needed.</w:t>
      </w:r>
    </w:p>
    <w:p w14:paraId="5E2A40B5" w14:textId="77777777" w:rsidR="00720382" w:rsidRDefault="00720382" w:rsidP="00720382">
      <w:pPr>
        <w:pStyle w:val="ListParagraph"/>
        <w:numPr>
          <w:ilvl w:val="0"/>
          <w:numId w:val="19"/>
        </w:numPr>
      </w:pPr>
      <w:r>
        <w:t xml:space="preserve">Use </w:t>
      </w:r>
      <w:r w:rsidRPr="00FE75E7">
        <w:rPr>
          <w:rFonts w:ascii="Courier New" w:hAnsi="Courier New" w:cs="Courier New"/>
        </w:rPr>
        <w:t>kite docs</w:t>
      </w:r>
      <w:r>
        <w:t xml:space="preserve"> to convert the updated man page to HTML, and check the result.</w:t>
      </w:r>
    </w:p>
    <w:p w14:paraId="0D8E549D" w14:textId="3213D2AF" w:rsidR="00720382" w:rsidRDefault="00720382" w:rsidP="00720382">
      <w:pPr>
        <w:pStyle w:val="ListParagraph"/>
        <w:numPr>
          <w:ilvl w:val="0"/>
          <w:numId w:val="19"/>
        </w:numPr>
      </w:pPr>
      <w:r>
        <w:t xml:space="preserve">Do an official build, per the </w:t>
      </w:r>
      <w:r>
        <w:rPr>
          <w:i/>
        </w:rPr>
        <w:t>Athena CM Plan</w:t>
      </w:r>
      <w:r>
        <w:t>, as needed.</w:t>
      </w:r>
    </w:p>
    <w:p w14:paraId="44BDDA01" w14:textId="1D32E36D" w:rsidR="00720382" w:rsidRDefault="003C7917" w:rsidP="00720382">
      <w:pPr>
        <w:pStyle w:val="Heading4"/>
      </w:pPr>
      <w:bookmarkStart w:id="23" w:name="_Toc305829876"/>
      <w:r>
        <w:t>Fixing a bug in an application</w:t>
      </w:r>
      <w:bookmarkEnd w:id="23"/>
    </w:p>
    <w:p w14:paraId="4261234B" w14:textId="1FE785CB" w:rsidR="00720382" w:rsidRDefault="00720382" w:rsidP="00720382">
      <w:pPr>
        <w:pStyle w:val="ListParagraph"/>
        <w:numPr>
          <w:ilvl w:val="0"/>
          <w:numId w:val="20"/>
        </w:numPr>
      </w:pPr>
      <w:r>
        <w:t>First, if the bug is in a libr</w:t>
      </w:r>
      <w:r w:rsidR="003C7917">
        <w:t>ary package then see Section 4.3</w:t>
      </w:r>
      <w:r>
        <w:t>.1.</w:t>
      </w:r>
    </w:p>
    <w:p w14:paraId="2393C04D" w14:textId="15662B7A" w:rsidR="00720382" w:rsidRDefault="00720382" w:rsidP="00720382">
      <w:pPr>
        <w:pStyle w:val="ListParagraph"/>
        <w:numPr>
          <w:ilvl w:val="0"/>
          <w:numId w:val="20"/>
        </w:numPr>
      </w:pPr>
      <w:r>
        <w:t xml:space="preserve">Next, identify the module in </w:t>
      </w:r>
      <w:r w:rsidRPr="00C519DC">
        <w:rPr>
          <w:rFonts w:ascii="Courier New" w:hAnsi="Courier New" w:cs="Courier New"/>
        </w:rPr>
        <w:t>lib/</w:t>
      </w:r>
      <w:proofErr w:type="spellStart"/>
      <w:r w:rsidRPr="00C519DC">
        <w:rPr>
          <w:rFonts w:ascii="Courier New" w:hAnsi="Courier New" w:cs="Courier New"/>
        </w:rPr>
        <w:t>app_</w:t>
      </w:r>
      <w:r w:rsidR="003C7917" w:rsidRPr="003C7917">
        <w:rPr>
          <w:rFonts w:ascii="Courier New" w:hAnsi="Courier New" w:cs="Courier New"/>
          <w:i/>
        </w:rPr>
        <w:t>appname</w:t>
      </w:r>
      <w:proofErr w:type="spellEnd"/>
      <w:r>
        <w:t>.</w:t>
      </w:r>
    </w:p>
    <w:p w14:paraId="76450B75" w14:textId="77777777" w:rsidR="00720382" w:rsidRDefault="00720382" w:rsidP="00720382">
      <w:pPr>
        <w:pStyle w:val="ListParagraph"/>
        <w:numPr>
          <w:ilvl w:val="0"/>
          <w:numId w:val="20"/>
        </w:numPr>
      </w:pPr>
      <w:r>
        <w:t>Modify the code as needed.</w:t>
      </w:r>
    </w:p>
    <w:p w14:paraId="51D57E44" w14:textId="2E6B8A1F" w:rsidR="00720382" w:rsidRDefault="00720382" w:rsidP="00720382">
      <w:pPr>
        <w:pStyle w:val="ListParagraph"/>
        <w:numPr>
          <w:ilvl w:val="0"/>
          <w:numId w:val="20"/>
        </w:numPr>
      </w:pPr>
      <w:r>
        <w:lastRenderedPageBreak/>
        <w:t xml:space="preserve">Verify that it works by running </w:t>
      </w:r>
      <w:r w:rsidR="003C7917">
        <w:t xml:space="preserve">the application.  Also, note that many of the applications have test suites that are run by </w:t>
      </w:r>
      <w:r w:rsidR="003C7917" w:rsidRPr="003C7917">
        <w:rPr>
          <w:rFonts w:ascii="Courier New" w:hAnsi="Courier New" w:cs="Courier New"/>
        </w:rPr>
        <w:t>kite test</w:t>
      </w:r>
      <w:r>
        <w:t>.</w:t>
      </w:r>
    </w:p>
    <w:p w14:paraId="5B2C7837" w14:textId="4C236FB5" w:rsidR="00720382" w:rsidRDefault="003C7917" w:rsidP="003C7917">
      <w:pPr>
        <w:pStyle w:val="ListParagraph"/>
        <w:numPr>
          <w:ilvl w:val="0"/>
          <w:numId w:val="20"/>
        </w:numPr>
      </w:pPr>
      <w:r>
        <w:t xml:space="preserve">Do an official build, per the </w:t>
      </w:r>
      <w:r>
        <w:rPr>
          <w:i/>
        </w:rPr>
        <w:t>Athena CM Plan</w:t>
      </w:r>
      <w:r>
        <w:t>, as needed.</w:t>
      </w:r>
    </w:p>
    <w:p w14:paraId="449E9F7F" w14:textId="77777777" w:rsidR="0043419A" w:rsidRDefault="0043419A" w:rsidP="0043419A"/>
    <w:p w14:paraId="145992C5" w14:textId="4B605BEB" w:rsidR="0043419A" w:rsidRDefault="0043419A" w:rsidP="0043419A">
      <w:pPr>
        <w:pStyle w:val="Heading2"/>
      </w:pPr>
      <w:bookmarkStart w:id="24" w:name="_Toc305829877"/>
      <w:r>
        <w:lastRenderedPageBreak/>
        <w:t>Writing Software Mods</w:t>
      </w:r>
      <w:bookmarkEnd w:id="24"/>
    </w:p>
    <w:p w14:paraId="17CEDF21" w14:textId="4DB05CA7" w:rsidR="0043419A" w:rsidRDefault="0043419A" w:rsidP="0043419A">
      <w:r>
        <w:t xml:space="preserve">A “mod” is a TCL file that can be loaded into a fielded version of Athena to fix or test a bug before a new official release is built and distributed.  The Athena </w:t>
      </w:r>
      <w:r>
        <w:rPr>
          <w:b/>
        </w:rPr>
        <w:t>mod(n)</w:t>
      </w:r>
      <w:r>
        <w:t xml:space="preserve"> man page explains how to write a software mod file, and where to put mods so that they will be found by the installed Athena software.</w:t>
      </w:r>
    </w:p>
    <w:p w14:paraId="571E6F0F" w14:textId="77777777" w:rsidR="0043419A" w:rsidRDefault="0043419A" w:rsidP="0043419A"/>
    <w:p w14:paraId="612CF5FF" w14:textId="68C9D07E" w:rsidR="0043419A" w:rsidRDefault="0043419A" w:rsidP="0043419A">
      <w:r>
        <w:t xml:space="preserve">Mod files target particular TCL packages.  Thus, if a bug is found in Athena’s </w:t>
      </w:r>
      <w:proofErr w:type="spellStart"/>
      <w:r>
        <w:rPr>
          <w:b/>
        </w:rPr>
        <w:t>projectlib</w:t>
      </w:r>
      <w:proofErr w:type="spellEnd"/>
      <w:r>
        <w:rPr>
          <w:b/>
        </w:rPr>
        <w:t>(n)</w:t>
      </w:r>
      <w:r>
        <w:t xml:space="preserve"> package the mod must target package “</w:t>
      </w:r>
      <w:proofErr w:type="spellStart"/>
      <w:r>
        <w:t>projectlib</w:t>
      </w:r>
      <w:proofErr w:type="spellEnd"/>
      <w:r>
        <w:t>”.  Then, the mod wil</w:t>
      </w:r>
      <w:r w:rsidR="001555D2">
        <w:t xml:space="preserve">l be automatically picked up by any Athena application (e.g., the Workbench or Arachne) that uses </w:t>
      </w:r>
      <w:proofErr w:type="spellStart"/>
      <w:r w:rsidR="001555D2">
        <w:rPr>
          <w:b/>
        </w:rPr>
        <w:t>projectlib</w:t>
      </w:r>
      <w:proofErr w:type="spellEnd"/>
      <w:r w:rsidR="001555D2">
        <w:rPr>
          <w:b/>
        </w:rPr>
        <w:t>(n)</w:t>
      </w:r>
      <w:r w:rsidR="001555D2">
        <w:t>.</w:t>
      </w:r>
    </w:p>
    <w:p w14:paraId="00D7905C" w14:textId="77777777" w:rsidR="001555D2" w:rsidRDefault="001555D2" w:rsidP="0043419A"/>
    <w:p w14:paraId="21505F06" w14:textId="2832946A" w:rsidR="001555D2" w:rsidRPr="001555D2" w:rsidRDefault="001555D2" w:rsidP="0043419A">
      <w:r>
        <w:t xml:space="preserve">The content of a mod file looks like this (see </w:t>
      </w:r>
      <w:r>
        <w:rPr>
          <w:b/>
        </w:rPr>
        <w:t>mod(n)</w:t>
      </w:r>
      <w:r>
        <w:t xml:space="preserve"> for details):</w:t>
      </w:r>
    </w:p>
    <w:p w14:paraId="235A21AD" w14:textId="77777777" w:rsidR="001555D2" w:rsidRDefault="001555D2" w:rsidP="0043419A"/>
    <w:p w14:paraId="509E9F00" w14:textId="77777777" w:rsidR="001555D2" w:rsidRDefault="001555D2" w:rsidP="001555D2">
      <w:pPr>
        <w:widowControl w:val="0"/>
        <w:autoSpaceDE w:val="0"/>
        <w:autoSpaceDN w:val="0"/>
        <w:adjustRightInd w:val="0"/>
        <w:rPr>
          <w:rFonts w:ascii="Courier" w:hAnsi="Courier" w:cs="Courier"/>
          <w:sz w:val="26"/>
          <w:szCs w:val="26"/>
        </w:rPr>
      </w:pPr>
      <w:r>
        <w:rPr>
          <w:rFonts w:ascii="Courier" w:hAnsi="Courier" w:cs="Courier"/>
          <w:b/>
          <w:bCs/>
          <w:sz w:val="26"/>
          <w:szCs w:val="26"/>
        </w:rPr>
        <w:t>mod</w:t>
      </w:r>
      <w:r>
        <w:rPr>
          <w:rFonts w:ascii="Courier" w:hAnsi="Courier" w:cs="Courier"/>
          <w:sz w:val="26"/>
          <w:szCs w:val="26"/>
        </w:rPr>
        <w:t xml:space="preserve"> </w:t>
      </w:r>
      <w:r>
        <w:rPr>
          <w:rFonts w:ascii="Courier" w:hAnsi="Courier" w:cs="Courier"/>
          <w:i/>
          <w:iCs/>
          <w:sz w:val="26"/>
          <w:szCs w:val="26"/>
        </w:rPr>
        <w:t>package version number title</w:t>
      </w:r>
      <w:r>
        <w:rPr>
          <w:rFonts w:ascii="Courier" w:hAnsi="Courier" w:cs="Courier"/>
          <w:sz w:val="26"/>
          <w:szCs w:val="26"/>
        </w:rPr>
        <w:t xml:space="preserve"> {</w:t>
      </w:r>
    </w:p>
    <w:p w14:paraId="7046A108" w14:textId="77777777" w:rsidR="001555D2" w:rsidRDefault="001555D2" w:rsidP="001555D2">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i/>
          <w:iCs/>
          <w:sz w:val="26"/>
          <w:szCs w:val="26"/>
        </w:rPr>
        <w:t>body</w:t>
      </w:r>
    </w:p>
    <w:p w14:paraId="609CAE89" w14:textId="77777777" w:rsidR="001555D2" w:rsidRDefault="001555D2" w:rsidP="001555D2">
      <w:pPr>
        <w:widowControl w:val="0"/>
        <w:autoSpaceDE w:val="0"/>
        <w:autoSpaceDN w:val="0"/>
        <w:adjustRightInd w:val="0"/>
        <w:rPr>
          <w:rFonts w:ascii="Courier" w:hAnsi="Courier" w:cs="Courier"/>
          <w:sz w:val="26"/>
          <w:szCs w:val="26"/>
        </w:rPr>
      </w:pPr>
      <w:r>
        <w:rPr>
          <w:rFonts w:ascii="Courier" w:hAnsi="Courier" w:cs="Courier"/>
          <w:sz w:val="26"/>
          <w:szCs w:val="26"/>
        </w:rPr>
        <w:t>}</w:t>
      </w:r>
    </w:p>
    <w:p w14:paraId="37745DF5" w14:textId="77777777" w:rsidR="001555D2" w:rsidRDefault="001555D2" w:rsidP="001555D2">
      <w:pPr>
        <w:widowControl w:val="0"/>
        <w:autoSpaceDE w:val="0"/>
        <w:autoSpaceDN w:val="0"/>
        <w:adjustRightInd w:val="0"/>
        <w:rPr>
          <w:rFonts w:ascii="Courier" w:hAnsi="Courier" w:cs="Courier"/>
          <w:sz w:val="26"/>
          <w:szCs w:val="26"/>
        </w:rPr>
      </w:pPr>
    </w:p>
    <w:p w14:paraId="0645435E" w14:textId="489C2D58" w:rsidR="001555D2" w:rsidRDefault="001555D2" w:rsidP="001555D2">
      <w:r>
        <w:t xml:space="preserve">The </w:t>
      </w:r>
      <w:r>
        <w:rPr>
          <w:i/>
        </w:rPr>
        <w:t>body</w:t>
      </w:r>
      <w:r>
        <w:t xml:space="preserve"> is a TCL script that modifies the software.  The process works like this:</w:t>
      </w:r>
    </w:p>
    <w:p w14:paraId="7352BFFC" w14:textId="77777777" w:rsidR="001555D2" w:rsidRDefault="001555D2" w:rsidP="001555D2"/>
    <w:p w14:paraId="2A845A1E" w14:textId="0F0B1D8A" w:rsidR="001555D2" w:rsidRDefault="001555D2" w:rsidP="001555D2">
      <w:pPr>
        <w:pStyle w:val="ListParagraph"/>
        <w:numPr>
          <w:ilvl w:val="0"/>
          <w:numId w:val="21"/>
        </w:numPr>
      </w:pPr>
      <w:r>
        <w:t>All of the application’s code is loaded.</w:t>
      </w:r>
    </w:p>
    <w:p w14:paraId="0F5D72D5" w14:textId="115759A6" w:rsidR="001555D2" w:rsidRDefault="001555D2" w:rsidP="001555D2">
      <w:pPr>
        <w:pStyle w:val="ListParagraph"/>
        <w:numPr>
          <w:ilvl w:val="0"/>
          <w:numId w:val="21"/>
        </w:numPr>
      </w:pPr>
      <w:r>
        <w:t>All mods are read from disk and applied.</w:t>
      </w:r>
    </w:p>
    <w:p w14:paraId="3878E78A" w14:textId="0F2ED856" w:rsidR="001555D2" w:rsidRDefault="001555D2" w:rsidP="001555D2">
      <w:pPr>
        <w:pStyle w:val="ListParagraph"/>
        <w:numPr>
          <w:ilvl w:val="0"/>
          <w:numId w:val="21"/>
        </w:numPr>
      </w:pPr>
      <w:r>
        <w:t>Application execution begins.</w:t>
      </w:r>
    </w:p>
    <w:p w14:paraId="5F16F7D7" w14:textId="77777777" w:rsidR="001555D2" w:rsidRDefault="001555D2" w:rsidP="001555D2"/>
    <w:p w14:paraId="38476E2A" w14:textId="77777777" w:rsidR="001555D2" w:rsidRDefault="001555D2" w:rsidP="001555D2">
      <w:r>
        <w:t>A mod can define new procedures and other code objects, and can redefine existing procedures, object methods, and so forth:</w:t>
      </w:r>
    </w:p>
    <w:p w14:paraId="463BC659" w14:textId="77777777" w:rsidR="001555D2" w:rsidRDefault="001555D2" w:rsidP="001555D2"/>
    <w:p w14:paraId="1B49290F" w14:textId="77777777" w:rsidR="001555D2" w:rsidRDefault="001555D2" w:rsidP="001555D2">
      <w:pPr>
        <w:pStyle w:val="ListParagraph"/>
        <w:numPr>
          <w:ilvl w:val="0"/>
          <w:numId w:val="22"/>
        </w:numPr>
      </w:pPr>
      <w:r>
        <w:t xml:space="preserve">Locate the routine that needs to be changed.  It might be a TCL </w:t>
      </w:r>
      <w:proofErr w:type="spellStart"/>
      <w:r>
        <w:t>proc</w:t>
      </w:r>
      <w:proofErr w:type="spellEnd"/>
      <w:r>
        <w:t xml:space="preserve">, Snit method or </w:t>
      </w:r>
      <w:proofErr w:type="spellStart"/>
      <w:r>
        <w:t>typemethod</w:t>
      </w:r>
      <w:proofErr w:type="spellEnd"/>
      <w:r>
        <w:t xml:space="preserve">, or </w:t>
      </w:r>
      <w:proofErr w:type="spellStart"/>
      <w:r>
        <w:t>TclOO</w:t>
      </w:r>
      <w:proofErr w:type="spellEnd"/>
      <w:r>
        <w:t xml:space="preserve"> method.</w:t>
      </w:r>
    </w:p>
    <w:p w14:paraId="1A5E8F3B" w14:textId="77777777" w:rsidR="001555D2" w:rsidRDefault="001555D2" w:rsidP="001555D2">
      <w:pPr>
        <w:pStyle w:val="ListParagraph"/>
        <w:ind w:left="771"/>
      </w:pPr>
    </w:p>
    <w:p w14:paraId="13F8A33B" w14:textId="51D98CCA" w:rsidR="001555D2" w:rsidRDefault="001555D2" w:rsidP="001555D2">
      <w:pPr>
        <w:pStyle w:val="ListParagraph"/>
        <w:numPr>
          <w:ilvl w:val="0"/>
          <w:numId w:val="22"/>
        </w:numPr>
      </w:pPr>
      <w:r>
        <w:t>Copy it into the body of the mod as is.</w:t>
      </w:r>
    </w:p>
    <w:p w14:paraId="38A98494" w14:textId="77777777" w:rsidR="001555D2" w:rsidRDefault="001555D2" w:rsidP="001555D2">
      <w:pPr>
        <w:pStyle w:val="ListParagraph"/>
        <w:ind w:left="771"/>
      </w:pPr>
    </w:p>
    <w:p w14:paraId="21FB0843" w14:textId="6BE7B8C2" w:rsidR="001555D2" w:rsidRDefault="001555D2" w:rsidP="001555D2">
      <w:pPr>
        <w:pStyle w:val="ListParagraph"/>
        <w:numPr>
          <w:ilvl w:val="0"/>
          <w:numId w:val="22"/>
        </w:numPr>
      </w:pPr>
      <w:r>
        <w:t xml:space="preserve">Methods and </w:t>
      </w:r>
      <w:proofErr w:type="spellStart"/>
      <w:r>
        <w:t>typemethods</w:t>
      </w:r>
      <w:proofErr w:type="spellEnd"/>
      <w:r>
        <w:t xml:space="preserve"> require more work; see below.</w:t>
      </w:r>
    </w:p>
    <w:p w14:paraId="5A4FF9CE" w14:textId="77777777" w:rsidR="001555D2" w:rsidRDefault="001555D2" w:rsidP="001555D2">
      <w:pPr>
        <w:pStyle w:val="ListParagraph"/>
        <w:ind w:left="771"/>
      </w:pPr>
    </w:p>
    <w:p w14:paraId="3678B4E1" w14:textId="3641B970" w:rsidR="001555D2" w:rsidRDefault="001555D2" w:rsidP="001555D2">
      <w:pPr>
        <w:pStyle w:val="ListParagraph"/>
        <w:numPr>
          <w:ilvl w:val="0"/>
          <w:numId w:val="22"/>
        </w:numPr>
      </w:pPr>
      <w:r>
        <w:t>Edit the routine to make the fix.</w:t>
      </w:r>
    </w:p>
    <w:p w14:paraId="0E322F00" w14:textId="77777777" w:rsidR="001555D2" w:rsidRDefault="001555D2" w:rsidP="001555D2"/>
    <w:p w14:paraId="2482CB75" w14:textId="18C73323" w:rsidR="001555D2" w:rsidRDefault="002F20AD" w:rsidP="0043419A">
      <w:r>
        <w:t xml:space="preserve">Object methods and </w:t>
      </w:r>
      <w:proofErr w:type="spellStart"/>
      <w:r>
        <w:t>typemethods</w:t>
      </w:r>
      <w:proofErr w:type="spellEnd"/>
      <w:r>
        <w:t xml:space="preserve"> are defined in the context of a particular Snit type or </w:t>
      </w:r>
      <w:proofErr w:type="spellStart"/>
      <w:r>
        <w:t>TclOO</w:t>
      </w:r>
      <w:proofErr w:type="spellEnd"/>
      <w:r>
        <w:t xml:space="preserve"> class definition; the definition a method in the source code usually looks like this:</w:t>
      </w:r>
    </w:p>
    <w:p w14:paraId="67A75079" w14:textId="77777777" w:rsidR="002F20AD" w:rsidRDefault="002F20AD" w:rsidP="0043419A"/>
    <w:p w14:paraId="2D017EE3" w14:textId="44AAE6BF" w:rsidR="002F20AD" w:rsidRPr="002F20AD" w:rsidRDefault="002F20AD" w:rsidP="0043419A">
      <w:pPr>
        <w:rPr>
          <w:rFonts w:ascii="Courier New" w:hAnsi="Courier New" w:cs="Courier New"/>
        </w:rPr>
      </w:pPr>
      <w:r>
        <w:tab/>
      </w:r>
      <w:r w:rsidRPr="002F20AD">
        <w:rPr>
          <w:rFonts w:ascii="Courier New" w:hAnsi="Courier New" w:cs="Courier New"/>
        </w:rPr>
        <w:t xml:space="preserve">method </w:t>
      </w:r>
      <w:proofErr w:type="spellStart"/>
      <w:r w:rsidRPr="002F20AD">
        <w:rPr>
          <w:rFonts w:ascii="Courier New" w:hAnsi="Courier New" w:cs="Courier New"/>
        </w:rPr>
        <w:t>somecode</w:t>
      </w:r>
      <w:proofErr w:type="spellEnd"/>
      <w:r w:rsidRPr="002F20AD">
        <w:rPr>
          <w:rFonts w:ascii="Courier New" w:hAnsi="Courier New" w:cs="Courier New"/>
        </w:rPr>
        <w:t xml:space="preserve"> {a b c} { … }</w:t>
      </w:r>
    </w:p>
    <w:p w14:paraId="75E096B5" w14:textId="77777777" w:rsidR="001555D2" w:rsidRDefault="001555D2" w:rsidP="0043419A"/>
    <w:p w14:paraId="6B630041" w14:textId="52F7B0B5" w:rsidR="002F20AD" w:rsidRDefault="002F20AD" w:rsidP="0043419A">
      <w:r>
        <w:t xml:space="preserve">If you copy this into the mod as is, you will get an error when the mod is loaded: TCL doesn’t know the type or class to which the method belongs.  Instead, you need to use the appropriate syntax for defining a single method outside of a type or class definition, per the Snit and </w:t>
      </w:r>
      <w:proofErr w:type="spellStart"/>
      <w:r>
        <w:t>TclOO</w:t>
      </w:r>
      <w:proofErr w:type="spellEnd"/>
      <w:r>
        <w:t xml:space="preserve"> </w:t>
      </w:r>
      <w:r>
        <w:lastRenderedPageBreak/>
        <w:t>man pages.  For example, to define a single Snit method outside of its type, you write code like this:</w:t>
      </w:r>
    </w:p>
    <w:p w14:paraId="2FEA84DC" w14:textId="77777777" w:rsidR="002F20AD" w:rsidRDefault="002F20AD" w:rsidP="0043419A"/>
    <w:p w14:paraId="0342DFDB" w14:textId="1AB6461F" w:rsidR="002F20AD" w:rsidRDefault="002F20AD" w:rsidP="0043419A">
      <w:pPr>
        <w:rPr>
          <w:rFonts w:ascii="Courier New" w:hAnsi="Courier New" w:cs="Courier New"/>
        </w:rPr>
      </w:pPr>
      <w:r w:rsidRPr="002F20AD">
        <w:rPr>
          <w:rFonts w:ascii="Courier New" w:hAnsi="Courier New" w:cs="Courier New"/>
        </w:rPr>
        <w:t xml:space="preserve">    snit::method </w:t>
      </w:r>
      <w:proofErr w:type="spellStart"/>
      <w:r w:rsidRPr="002F20AD">
        <w:rPr>
          <w:rFonts w:ascii="Courier New" w:hAnsi="Courier New" w:cs="Courier New"/>
        </w:rPr>
        <w:t>mytype</w:t>
      </w:r>
      <w:proofErr w:type="spellEnd"/>
      <w:r w:rsidRPr="002F20AD">
        <w:rPr>
          <w:rFonts w:ascii="Courier New" w:hAnsi="Courier New" w:cs="Courier New"/>
        </w:rPr>
        <w:t xml:space="preserve"> </w:t>
      </w:r>
      <w:proofErr w:type="spellStart"/>
      <w:r w:rsidRPr="002F20AD">
        <w:rPr>
          <w:rFonts w:ascii="Courier New" w:hAnsi="Courier New" w:cs="Courier New"/>
        </w:rPr>
        <w:t>somecode</w:t>
      </w:r>
      <w:proofErr w:type="spellEnd"/>
      <w:r w:rsidRPr="002F20AD">
        <w:rPr>
          <w:rFonts w:ascii="Courier New" w:hAnsi="Courier New" w:cs="Courier New"/>
        </w:rPr>
        <w:t xml:space="preserve"> {a b c} { … }</w:t>
      </w:r>
    </w:p>
    <w:p w14:paraId="5DACD951" w14:textId="77777777" w:rsidR="002F20AD" w:rsidRDefault="002F20AD" w:rsidP="002F20AD"/>
    <w:p w14:paraId="4B19F242" w14:textId="77777777" w:rsidR="002F20AD" w:rsidRPr="002F20AD" w:rsidRDefault="002F20AD" w:rsidP="002F20AD"/>
    <w:sectPr w:rsidR="002F20AD" w:rsidRPr="002F20AD"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5D197" w14:textId="77777777" w:rsidR="00A87671" w:rsidRDefault="00A87671">
      <w:r>
        <w:separator/>
      </w:r>
    </w:p>
    <w:p w14:paraId="38265CE8" w14:textId="77777777" w:rsidR="00A87671" w:rsidRDefault="00A87671"/>
    <w:p w14:paraId="32C7099E" w14:textId="77777777" w:rsidR="00A87671" w:rsidRDefault="00A87671" w:rsidP="00D7666B"/>
  </w:endnote>
  <w:endnote w:type="continuationSeparator" w:id="0">
    <w:p w14:paraId="66595F7B" w14:textId="77777777" w:rsidR="00A87671" w:rsidRDefault="00A87671">
      <w:r>
        <w:continuationSeparator/>
      </w:r>
    </w:p>
    <w:p w14:paraId="0DB0EE5E" w14:textId="77777777" w:rsidR="00A87671" w:rsidRDefault="00A87671"/>
    <w:p w14:paraId="57B54937" w14:textId="77777777" w:rsidR="00A87671" w:rsidRDefault="00A87671"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OpenSymbol">
    <w:charset w:val="00"/>
    <w:family w:val="auto"/>
    <w:pitch w:val="variable"/>
    <w:sig w:usb0="800000AF" w:usb1="1001ECEA"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EA41F" w14:textId="77777777" w:rsidR="00A87671" w:rsidRDefault="00A87671"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EF2A07">
      <w:rPr>
        <w:rStyle w:val="PageNumber"/>
        <w:noProof/>
      </w:rPr>
      <w:t>2</w:t>
    </w:r>
    <w:r>
      <w:rPr>
        <w:rStyle w:val="PageNumber"/>
      </w:rPr>
      <w:fldChar w:fldCharType="end"/>
    </w:r>
  </w:p>
  <w:p w14:paraId="26BAF7FB" w14:textId="77777777" w:rsidR="00A87671" w:rsidRDefault="00A87671"/>
  <w:p w14:paraId="6DC80CEE" w14:textId="77777777" w:rsidR="00A87671" w:rsidRDefault="00A87671" w:rsidP="00D766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AF88C" w14:textId="77777777" w:rsidR="00A87671" w:rsidRDefault="00A87671">
      <w:r>
        <w:separator/>
      </w:r>
    </w:p>
    <w:p w14:paraId="3FBDF970" w14:textId="77777777" w:rsidR="00A87671" w:rsidRDefault="00A87671"/>
    <w:p w14:paraId="76170AB6" w14:textId="77777777" w:rsidR="00A87671" w:rsidRDefault="00A87671" w:rsidP="00D7666B"/>
  </w:footnote>
  <w:footnote w:type="continuationSeparator" w:id="0">
    <w:p w14:paraId="2204F5A5" w14:textId="77777777" w:rsidR="00A87671" w:rsidRDefault="00A87671">
      <w:r>
        <w:continuationSeparator/>
      </w:r>
    </w:p>
    <w:p w14:paraId="33507683" w14:textId="77777777" w:rsidR="00A87671" w:rsidRDefault="00A87671"/>
    <w:p w14:paraId="30DF4294" w14:textId="77777777" w:rsidR="00A87671" w:rsidRDefault="00A87671" w:rsidP="00D7666B"/>
  </w:footnote>
  <w:footnote w:id="1">
    <w:p w14:paraId="157070F6" w14:textId="380F85F5" w:rsidR="00A87671" w:rsidRDefault="00A87671">
      <w:pPr>
        <w:pStyle w:val="FootnoteText"/>
      </w:pPr>
      <w:r>
        <w:rPr>
          <w:rStyle w:val="FootnoteReference"/>
        </w:rPr>
        <w:footnoteRef/>
      </w:r>
      <w:r>
        <w:t xml:space="preserve"> Don’t bother pointing your browser at this address; it is accessed using tools included with </w:t>
      </w:r>
      <w:proofErr w:type="spellStart"/>
      <w:r>
        <w:t>ActiveTcl</w:t>
      </w:r>
      <w:proofErr w:type="spellEnd"/>
      <w:r>
        <w:t>.</w:t>
      </w:r>
    </w:p>
  </w:footnote>
  <w:footnote w:id="2">
    <w:p w14:paraId="18E6316C" w14:textId="77777777" w:rsidR="00A87671" w:rsidRDefault="00A87671" w:rsidP="003A31DC">
      <w:pPr>
        <w:pStyle w:val="FootnoteText"/>
      </w:pPr>
      <w:r>
        <w:rPr>
          <w:rStyle w:val="FootnoteReference"/>
        </w:rPr>
        <w:footnoteRef/>
      </w:r>
      <w:r>
        <w:t xml:space="preserve"> Reusable </w:t>
      </w:r>
      <w:proofErr w:type="spellStart"/>
      <w:r>
        <w:t>Tcl</w:t>
      </w:r>
      <w:proofErr w:type="spellEnd"/>
      <w:r>
        <w:t xml:space="preserve"> libraries are called “packages”.</w:t>
      </w:r>
    </w:p>
  </w:footnote>
  <w:footnote w:id="3">
    <w:p w14:paraId="5CB1B14A" w14:textId="77777777" w:rsidR="00A87671" w:rsidRPr="00BC1738" w:rsidRDefault="00A87671" w:rsidP="00356731">
      <w:pPr>
        <w:pStyle w:val="FootnoteText"/>
      </w:pPr>
      <w:r>
        <w:rPr>
          <w:rStyle w:val="FootnoteReference"/>
        </w:rPr>
        <w:footnoteRef/>
      </w:r>
      <w:r>
        <w:t xml:space="preserve"> Usage of the </w:t>
      </w:r>
      <w:r>
        <w:rPr>
          <w:b/>
        </w:rPr>
        <w:t>bash</w:t>
      </w:r>
      <w:r>
        <w:t xml:space="preserve"> shell and of the </w:t>
      </w:r>
      <w:proofErr w:type="spellStart"/>
      <w:r>
        <w:t>Git</w:t>
      </w:r>
      <w:proofErr w:type="spellEnd"/>
      <w:r>
        <w:t xml:space="preserve"> version control system are beyond the scope of this document.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24F8E" w14:textId="16EE58A1" w:rsidR="00A87671" w:rsidRPr="004D07B9" w:rsidRDefault="00A87671">
    <w:pPr>
      <w:pStyle w:val="Header"/>
      <w:rPr>
        <w:rFonts w:ascii="Arial" w:hAnsi="Arial" w:cs="Arial"/>
      </w:rPr>
    </w:pPr>
    <w:r w:rsidRPr="004D07B9">
      <w:rPr>
        <w:rFonts w:ascii="Arial" w:hAnsi="Arial" w:cs="Arial"/>
      </w:rPr>
      <w:t xml:space="preserve">Athena </w:t>
    </w:r>
    <w:r w:rsidR="00C94B76">
      <w:rPr>
        <w:rFonts w:ascii="Arial" w:hAnsi="Arial" w:cs="Arial"/>
      </w:rPr>
      <w:t>Developer’s Guide, V6.3</w:t>
    </w:r>
    <w:r w:rsidRPr="004D07B9">
      <w:rPr>
        <w:rFonts w:ascii="Arial" w:hAnsi="Arial" w:cs="Arial"/>
      </w:rPr>
      <w:ptab w:relativeTo="margin" w:alignment="center" w:leader="none"/>
    </w:r>
    <w:r w:rsidRPr="004D07B9">
      <w:rPr>
        <w:rFonts w:ascii="Arial" w:hAnsi="Arial" w:cs="Arial"/>
      </w:rPr>
      <w:ptab w:relativeTo="margin" w:alignment="right" w:leader="none"/>
    </w:r>
    <w:r w:rsidR="00C94B76">
      <w:rPr>
        <w:rFonts w:ascii="Arial" w:hAnsi="Arial" w:cs="Arial"/>
      </w:rPr>
      <w:t>October</w:t>
    </w:r>
    <w:r>
      <w:rPr>
        <w:rFonts w:ascii="Arial" w:hAnsi="Arial" w:cs="Arial"/>
      </w:rPr>
      <w:t>, 2015</w:t>
    </w:r>
  </w:p>
  <w:p w14:paraId="3CC2D028" w14:textId="77777777" w:rsidR="00A87671" w:rsidRDefault="00A87671"/>
  <w:p w14:paraId="18B852A5" w14:textId="77777777" w:rsidR="00A87671" w:rsidRDefault="00A87671" w:rsidP="00D766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3">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5">
    <w:nsid w:val="3231504B"/>
    <w:multiLevelType w:val="hybridMultilevel"/>
    <w:tmpl w:val="DBF8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14041"/>
    <w:multiLevelType w:val="hybridMultilevel"/>
    <w:tmpl w:val="7BFA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C292B"/>
    <w:multiLevelType w:val="hybridMultilevel"/>
    <w:tmpl w:val="FFF86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9">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nsid w:val="479A3516"/>
    <w:multiLevelType w:val="hybridMultilevel"/>
    <w:tmpl w:val="A41E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D035C3"/>
    <w:multiLevelType w:val="hybridMultilevel"/>
    <w:tmpl w:val="6A76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903288"/>
    <w:multiLevelType w:val="hybridMultilevel"/>
    <w:tmpl w:val="71DC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2D77D1"/>
    <w:multiLevelType w:val="hybridMultilevel"/>
    <w:tmpl w:val="D0A2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337E31"/>
    <w:multiLevelType w:val="hybridMultilevel"/>
    <w:tmpl w:val="D550F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7">
    <w:nsid w:val="6DDA0D09"/>
    <w:multiLevelType w:val="hybridMultilevel"/>
    <w:tmpl w:val="888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0448E3"/>
    <w:multiLevelType w:val="hybridMultilevel"/>
    <w:tmpl w:val="A64A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0">
    <w:nsid w:val="7E345981"/>
    <w:multiLevelType w:val="hybridMultilevel"/>
    <w:tmpl w:val="EEBE9E9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9"/>
  </w:num>
  <w:num w:numId="2">
    <w:abstractNumId w:val="4"/>
  </w:num>
  <w:num w:numId="3">
    <w:abstractNumId w:val="8"/>
  </w:num>
  <w:num w:numId="4">
    <w:abstractNumId w:val="19"/>
  </w:num>
  <w:num w:numId="5">
    <w:abstractNumId w:val="3"/>
  </w:num>
  <w:num w:numId="6">
    <w:abstractNumId w:val="2"/>
  </w:num>
  <w:num w:numId="7">
    <w:abstractNumId w:val="1"/>
  </w:num>
  <w:num w:numId="8">
    <w:abstractNumId w:val="16"/>
  </w:num>
  <w:num w:numId="9">
    <w:abstractNumId w:val="15"/>
  </w:num>
  <w:num w:numId="10">
    <w:abstractNumId w:val="0"/>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14"/>
  </w:num>
  <w:num w:numId="15">
    <w:abstractNumId w:val="13"/>
  </w:num>
  <w:num w:numId="16">
    <w:abstractNumId w:val="5"/>
  </w:num>
  <w:num w:numId="17">
    <w:abstractNumId w:val="12"/>
  </w:num>
  <w:num w:numId="18">
    <w:abstractNumId w:val="18"/>
  </w:num>
  <w:num w:numId="19">
    <w:abstractNumId w:val="7"/>
  </w:num>
  <w:num w:numId="20">
    <w:abstractNumId w:val="17"/>
  </w:num>
  <w:num w:numId="21">
    <w:abstractNumId w:val="6"/>
  </w:num>
  <w:num w:numId="2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displayBackgroundShape/>
  <w:embedSystemFonts/>
  <w:activeWritingStyle w:appName="MSWord" w:lang="en-US" w:vendorID="64" w:dllVersion="131078" w:nlCheck="1" w:checkStyle="1"/>
  <w:proofState w:spelling="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5AC"/>
    <w:rsid w:val="0001368A"/>
    <w:rsid w:val="00013DEB"/>
    <w:rsid w:val="0001425C"/>
    <w:rsid w:val="00015805"/>
    <w:rsid w:val="00016DF0"/>
    <w:rsid w:val="00017FA2"/>
    <w:rsid w:val="000210D0"/>
    <w:rsid w:val="00021725"/>
    <w:rsid w:val="00021E06"/>
    <w:rsid w:val="000233B0"/>
    <w:rsid w:val="00024410"/>
    <w:rsid w:val="00024C75"/>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C57"/>
    <w:rsid w:val="00055DBF"/>
    <w:rsid w:val="00056CD7"/>
    <w:rsid w:val="000604F7"/>
    <w:rsid w:val="0006154B"/>
    <w:rsid w:val="000615DB"/>
    <w:rsid w:val="00066061"/>
    <w:rsid w:val="000701F8"/>
    <w:rsid w:val="000705D9"/>
    <w:rsid w:val="00076B5F"/>
    <w:rsid w:val="000779E0"/>
    <w:rsid w:val="000821DC"/>
    <w:rsid w:val="000835BB"/>
    <w:rsid w:val="000842A0"/>
    <w:rsid w:val="0008448A"/>
    <w:rsid w:val="00085B55"/>
    <w:rsid w:val="0009063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C2F91"/>
    <w:rsid w:val="000D138E"/>
    <w:rsid w:val="000D3A8A"/>
    <w:rsid w:val="000D3FC9"/>
    <w:rsid w:val="000D6EB8"/>
    <w:rsid w:val="000D7837"/>
    <w:rsid w:val="000D7E0B"/>
    <w:rsid w:val="000E33D8"/>
    <w:rsid w:val="000E3F24"/>
    <w:rsid w:val="000E7165"/>
    <w:rsid w:val="000E7462"/>
    <w:rsid w:val="000F1391"/>
    <w:rsid w:val="000F377B"/>
    <w:rsid w:val="000F438B"/>
    <w:rsid w:val="000F602B"/>
    <w:rsid w:val="000F64E9"/>
    <w:rsid w:val="000F7093"/>
    <w:rsid w:val="00104ED1"/>
    <w:rsid w:val="00110E36"/>
    <w:rsid w:val="001112F7"/>
    <w:rsid w:val="00115365"/>
    <w:rsid w:val="0011536B"/>
    <w:rsid w:val="0011645F"/>
    <w:rsid w:val="00117044"/>
    <w:rsid w:val="001217F7"/>
    <w:rsid w:val="00123279"/>
    <w:rsid w:val="001254E9"/>
    <w:rsid w:val="00131106"/>
    <w:rsid w:val="00131AC4"/>
    <w:rsid w:val="001342B4"/>
    <w:rsid w:val="00135988"/>
    <w:rsid w:val="00137F55"/>
    <w:rsid w:val="001450F9"/>
    <w:rsid w:val="00150799"/>
    <w:rsid w:val="00150E44"/>
    <w:rsid w:val="001541EC"/>
    <w:rsid w:val="001555D2"/>
    <w:rsid w:val="001561F7"/>
    <w:rsid w:val="00156749"/>
    <w:rsid w:val="0015707F"/>
    <w:rsid w:val="001570EC"/>
    <w:rsid w:val="00157602"/>
    <w:rsid w:val="00157EFE"/>
    <w:rsid w:val="00157F38"/>
    <w:rsid w:val="001608E0"/>
    <w:rsid w:val="001617F0"/>
    <w:rsid w:val="00162F5C"/>
    <w:rsid w:val="00163957"/>
    <w:rsid w:val="00163AA6"/>
    <w:rsid w:val="00163FF9"/>
    <w:rsid w:val="0016444E"/>
    <w:rsid w:val="001646FD"/>
    <w:rsid w:val="001657CF"/>
    <w:rsid w:val="0016637C"/>
    <w:rsid w:val="00166584"/>
    <w:rsid w:val="00166D52"/>
    <w:rsid w:val="0016751C"/>
    <w:rsid w:val="00171905"/>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6B2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C795F"/>
    <w:rsid w:val="001D079B"/>
    <w:rsid w:val="001D79EC"/>
    <w:rsid w:val="001E2C8A"/>
    <w:rsid w:val="001E352F"/>
    <w:rsid w:val="001E49C5"/>
    <w:rsid w:val="001E49E9"/>
    <w:rsid w:val="001E64E5"/>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694C"/>
    <w:rsid w:val="0020734C"/>
    <w:rsid w:val="00210EE0"/>
    <w:rsid w:val="00211BCC"/>
    <w:rsid w:val="00216293"/>
    <w:rsid w:val="00216B0A"/>
    <w:rsid w:val="00217360"/>
    <w:rsid w:val="00217C83"/>
    <w:rsid w:val="00220A28"/>
    <w:rsid w:val="002212E4"/>
    <w:rsid w:val="00221B56"/>
    <w:rsid w:val="002246E4"/>
    <w:rsid w:val="002251D2"/>
    <w:rsid w:val="00226219"/>
    <w:rsid w:val="002272DC"/>
    <w:rsid w:val="0022735F"/>
    <w:rsid w:val="0022749B"/>
    <w:rsid w:val="0023121F"/>
    <w:rsid w:val="00231D29"/>
    <w:rsid w:val="002335B1"/>
    <w:rsid w:val="00234896"/>
    <w:rsid w:val="002357DB"/>
    <w:rsid w:val="002360C6"/>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75408"/>
    <w:rsid w:val="00280DA1"/>
    <w:rsid w:val="002820E3"/>
    <w:rsid w:val="00282E00"/>
    <w:rsid w:val="002833F1"/>
    <w:rsid w:val="00284B5B"/>
    <w:rsid w:val="002852D2"/>
    <w:rsid w:val="002906BB"/>
    <w:rsid w:val="00291D8A"/>
    <w:rsid w:val="00292CE3"/>
    <w:rsid w:val="002931B6"/>
    <w:rsid w:val="00294731"/>
    <w:rsid w:val="00294B05"/>
    <w:rsid w:val="00294D46"/>
    <w:rsid w:val="002962B6"/>
    <w:rsid w:val="00296C50"/>
    <w:rsid w:val="002A0D0B"/>
    <w:rsid w:val="002A12A8"/>
    <w:rsid w:val="002A204C"/>
    <w:rsid w:val="002A41C1"/>
    <w:rsid w:val="002A5217"/>
    <w:rsid w:val="002A603C"/>
    <w:rsid w:val="002A6838"/>
    <w:rsid w:val="002B0BC7"/>
    <w:rsid w:val="002B4228"/>
    <w:rsid w:val="002B4E07"/>
    <w:rsid w:val="002B53BD"/>
    <w:rsid w:val="002B65DA"/>
    <w:rsid w:val="002B6704"/>
    <w:rsid w:val="002C0249"/>
    <w:rsid w:val="002C5A6A"/>
    <w:rsid w:val="002C6245"/>
    <w:rsid w:val="002C7D2F"/>
    <w:rsid w:val="002D13AA"/>
    <w:rsid w:val="002D4522"/>
    <w:rsid w:val="002D708E"/>
    <w:rsid w:val="002D7C70"/>
    <w:rsid w:val="002E0D55"/>
    <w:rsid w:val="002E1BA8"/>
    <w:rsid w:val="002E70B5"/>
    <w:rsid w:val="002E75DA"/>
    <w:rsid w:val="002E7BC9"/>
    <w:rsid w:val="002F0580"/>
    <w:rsid w:val="002F09F0"/>
    <w:rsid w:val="002F0AC2"/>
    <w:rsid w:val="002F1013"/>
    <w:rsid w:val="002F102B"/>
    <w:rsid w:val="002F20AD"/>
    <w:rsid w:val="002F2184"/>
    <w:rsid w:val="002F2AB1"/>
    <w:rsid w:val="002F4386"/>
    <w:rsid w:val="002F4F02"/>
    <w:rsid w:val="002F4FF1"/>
    <w:rsid w:val="002F7175"/>
    <w:rsid w:val="00300366"/>
    <w:rsid w:val="00301755"/>
    <w:rsid w:val="0030257D"/>
    <w:rsid w:val="00304173"/>
    <w:rsid w:val="00306D85"/>
    <w:rsid w:val="00307C2F"/>
    <w:rsid w:val="0031207A"/>
    <w:rsid w:val="0031251A"/>
    <w:rsid w:val="00314031"/>
    <w:rsid w:val="0031450C"/>
    <w:rsid w:val="003160E3"/>
    <w:rsid w:val="0031612D"/>
    <w:rsid w:val="00316EB9"/>
    <w:rsid w:val="00324365"/>
    <w:rsid w:val="00324956"/>
    <w:rsid w:val="00325EA8"/>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C67"/>
    <w:rsid w:val="00344FDB"/>
    <w:rsid w:val="003451A3"/>
    <w:rsid w:val="003459C0"/>
    <w:rsid w:val="003462A8"/>
    <w:rsid w:val="00351291"/>
    <w:rsid w:val="00352245"/>
    <w:rsid w:val="00353B9A"/>
    <w:rsid w:val="00356731"/>
    <w:rsid w:val="00356ACB"/>
    <w:rsid w:val="003614C2"/>
    <w:rsid w:val="00361EC8"/>
    <w:rsid w:val="003621A4"/>
    <w:rsid w:val="003627FD"/>
    <w:rsid w:val="00363FDA"/>
    <w:rsid w:val="0036543E"/>
    <w:rsid w:val="00366205"/>
    <w:rsid w:val="00366541"/>
    <w:rsid w:val="0036670D"/>
    <w:rsid w:val="00367DDF"/>
    <w:rsid w:val="00371309"/>
    <w:rsid w:val="003715FA"/>
    <w:rsid w:val="00371967"/>
    <w:rsid w:val="0037320E"/>
    <w:rsid w:val="00374DBA"/>
    <w:rsid w:val="00375906"/>
    <w:rsid w:val="003760C9"/>
    <w:rsid w:val="0037648B"/>
    <w:rsid w:val="0037789F"/>
    <w:rsid w:val="003819F9"/>
    <w:rsid w:val="0038313B"/>
    <w:rsid w:val="00383A8B"/>
    <w:rsid w:val="003850FF"/>
    <w:rsid w:val="003855B1"/>
    <w:rsid w:val="0038575E"/>
    <w:rsid w:val="00392218"/>
    <w:rsid w:val="00392F5C"/>
    <w:rsid w:val="00393D51"/>
    <w:rsid w:val="003957A5"/>
    <w:rsid w:val="00397279"/>
    <w:rsid w:val="003976B8"/>
    <w:rsid w:val="00397DB2"/>
    <w:rsid w:val="003A1812"/>
    <w:rsid w:val="003A24A8"/>
    <w:rsid w:val="003A309A"/>
    <w:rsid w:val="003A31DC"/>
    <w:rsid w:val="003A4485"/>
    <w:rsid w:val="003A6DF3"/>
    <w:rsid w:val="003A70D0"/>
    <w:rsid w:val="003B11C6"/>
    <w:rsid w:val="003B316D"/>
    <w:rsid w:val="003B34C3"/>
    <w:rsid w:val="003B4040"/>
    <w:rsid w:val="003B4A3E"/>
    <w:rsid w:val="003B78A6"/>
    <w:rsid w:val="003C0181"/>
    <w:rsid w:val="003C07F5"/>
    <w:rsid w:val="003C1985"/>
    <w:rsid w:val="003C2490"/>
    <w:rsid w:val="003C4BD8"/>
    <w:rsid w:val="003C4ECC"/>
    <w:rsid w:val="003C7917"/>
    <w:rsid w:val="003D09A7"/>
    <w:rsid w:val="003D18AA"/>
    <w:rsid w:val="003D481F"/>
    <w:rsid w:val="003D614A"/>
    <w:rsid w:val="003D74D4"/>
    <w:rsid w:val="003D7B9B"/>
    <w:rsid w:val="003E06B9"/>
    <w:rsid w:val="003E0ACA"/>
    <w:rsid w:val="003E1CD6"/>
    <w:rsid w:val="003E6DED"/>
    <w:rsid w:val="003E7869"/>
    <w:rsid w:val="003F027F"/>
    <w:rsid w:val="003F0707"/>
    <w:rsid w:val="003F1D58"/>
    <w:rsid w:val="003F2067"/>
    <w:rsid w:val="003F4B9A"/>
    <w:rsid w:val="003F6175"/>
    <w:rsid w:val="003F6302"/>
    <w:rsid w:val="003F63D7"/>
    <w:rsid w:val="003F67AF"/>
    <w:rsid w:val="00400393"/>
    <w:rsid w:val="004037E3"/>
    <w:rsid w:val="00404E51"/>
    <w:rsid w:val="00412967"/>
    <w:rsid w:val="00413CFA"/>
    <w:rsid w:val="00415184"/>
    <w:rsid w:val="00417020"/>
    <w:rsid w:val="00422548"/>
    <w:rsid w:val="0042313B"/>
    <w:rsid w:val="004231AA"/>
    <w:rsid w:val="0042329A"/>
    <w:rsid w:val="00423C3B"/>
    <w:rsid w:val="00424B43"/>
    <w:rsid w:val="00424E67"/>
    <w:rsid w:val="00424E9D"/>
    <w:rsid w:val="004266DE"/>
    <w:rsid w:val="0042684E"/>
    <w:rsid w:val="004272A5"/>
    <w:rsid w:val="004325B2"/>
    <w:rsid w:val="00433AD6"/>
    <w:rsid w:val="0043419A"/>
    <w:rsid w:val="004378B3"/>
    <w:rsid w:val="00437EAD"/>
    <w:rsid w:val="00440C5C"/>
    <w:rsid w:val="00441409"/>
    <w:rsid w:val="00441B7E"/>
    <w:rsid w:val="00441FE3"/>
    <w:rsid w:val="004421A8"/>
    <w:rsid w:val="004429E6"/>
    <w:rsid w:val="00443502"/>
    <w:rsid w:val="00443693"/>
    <w:rsid w:val="004444DC"/>
    <w:rsid w:val="00445904"/>
    <w:rsid w:val="004461C4"/>
    <w:rsid w:val="0044755F"/>
    <w:rsid w:val="00450A94"/>
    <w:rsid w:val="0045194B"/>
    <w:rsid w:val="00452231"/>
    <w:rsid w:val="00453B0B"/>
    <w:rsid w:val="00454C9C"/>
    <w:rsid w:val="00455B5C"/>
    <w:rsid w:val="0045727F"/>
    <w:rsid w:val="00461CC4"/>
    <w:rsid w:val="00462029"/>
    <w:rsid w:val="00463825"/>
    <w:rsid w:val="00463F7B"/>
    <w:rsid w:val="00464F1C"/>
    <w:rsid w:val="00470476"/>
    <w:rsid w:val="00470686"/>
    <w:rsid w:val="00470693"/>
    <w:rsid w:val="00470BB6"/>
    <w:rsid w:val="00470E2C"/>
    <w:rsid w:val="004759E0"/>
    <w:rsid w:val="00475C98"/>
    <w:rsid w:val="00476105"/>
    <w:rsid w:val="004769B3"/>
    <w:rsid w:val="00477100"/>
    <w:rsid w:val="00481FE6"/>
    <w:rsid w:val="00483F58"/>
    <w:rsid w:val="004848C8"/>
    <w:rsid w:val="004855C8"/>
    <w:rsid w:val="00487711"/>
    <w:rsid w:val="00490243"/>
    <w:rsid w:val="004913A6"/>
    <w:rsid w:val="00492025"/>
    <w:rsid w:val="00492ECF"/>
    <w:rsid w:val="004939A3"/>
    <w:rsid w:val="004968FB"/>
    <w:rsid w:val="00496FB2"/>
    <w:rsid w:val="004A0451"/>
    <w:rsid w:val="004A0845"/>
    <w:rsid w:val="004A128D"/>
    <w:rsid w:val="004A288A"/>
    <w:rsid w:val="004A5998"/>
    <w:rsid w:val="004A6307"/>
    <w:rsid w:val="004A7164"/>
    <w:rsid w:val="004B5B94"/>
    <w:rsid w:val="004B7B74"/>
    <w:rsid w:val="004C0A55"/>
    <w:rsid w:val="004C0B99"/>
    <w:rsid w:val="004C112F"/>
    <w:rsid w:val="004C35CE"/>
    <w:rsid w:val="004C3FC0"/>
    <w:rsid w:val="004C4DE0"/>
    <w:rsid w:val="004C5808"/>
    <w:rsid w:val="004C59D4"/>
    <w:rsid w:val="004C5F9B"/>
    <w:rsid w:val="004D07B9"/>
    <w:rsid w:val="004D413F"/>
    <w:rsid w:val="004D7466"/>
    <w:rsid w:val="004D7B6E"/>
    <w:rsid w:val="004E0FD6"/>
    <w:rsid w:val="004E172E"/>
    <w:rsid w:val="004E18FC"/>
    <w:rsid w:val="004E31BA"/>
    <w:rsid w:val="004E49BB"/>
    <w:rsid w:val="004E4EDF"/>
    <w:rsid w:val="004E4F17"/>
    <w:rsid w:val="004E57CE"/>
    <w:rsid w:val="004E72E8"/>
    <w:rsid w:val="004F0F0B"/>
    <w:rsid w:val="004F6A40"/>
    <w:rsid w:val="004F6D5C"/>
    <w:rsid w:val="004F6E48"/>
    <w:rsid w:val="00500C5C"/>
    <w:rsid w:val="00500FDD"/>
    <w:rsid w:val="005010D4"/>
    <w:rsid w:val="00501201"/>
    <w:rsid w:val="00502610"/>
    <w:rsid w:val="005031DF"/>
    <w:rsid w:val="00503C02"/>
    <w:rsid w:val="00503C3A"/>
    <w:rsid w:val="00504B3D"/>
    <w:rsid w:val="00505BCF"/>
    <w:rsid w:val="00505C45"/>
    <w:rsid w:val="0050673D"/>
    <w:rsid w:val="005068B6"/>
    <w:rsid w:val="00511CFC"/>
    <w:rsid w:val="00511E87"/>
    <w:rsid w:val="0051268C"/>
    <w:rsid w:val="00512B91"/>
    <w:rsid w:val="00512F11"/>
    <w:rsid w:val="0051407F"/>
    <w:rsid w:val="00516127"/>
    <w:rsid w:val="005161AF"/>
    <w:rsid w:val="0051708D"/>
    <w:rsid w:val="00517624"/>
    <w:rsid w:val="00520D31"/>
    <w:rsid w:val="005211A3"/>
    <w:rsid w:val="00521973"/>
    <w:rsid w:val="00522C1A"/>
    <w:rsid w:val="005241DD"/>
    <w:rsid w:val="00524893"/>
    <w:rsid w:val="00525213"/>
    <w:rsid w:val="005255C0"/>
    <w:rsid w:val="00525AD8"/>
    <w:rsid w:val="00525D90"/>
    <w:rsid w:val="005264EC"/>
    <w:rsid w:val="0052662F"/>
    <w:rsid w:val="00526A20"/>
    <w:rsid w:val="005273FE"/>
    <w:rsid w:val="00527C5B"/>
    <w:rsid w:val="005328B7"/>
    <w:rsid w:val="00533078"/>
    <w:rsid w:val="00533600"/>
    <w:rsid w:val="00534524"/>
    <w:rsid w:val="00540CD6"/>
    <w:rsid w:val="0054127D"/>
    <w:rsid w:val="005432A9"/>
    <w:rsid w:val="00543CF9"/>
    <w:rsid w:val="0054412F"/>
    <w:rsid w:val="00544A88"/>
    <w:rsid w:val="005474AB"/>
    <w:rsid w:val="005507B2"/>
    <w:rsid w:val="00550916"/>
    <w:rsid w:val="00553721"/>
    <w:rsid w:val="00555349"/>
    <w:rsid w:val="00556288"/>
    <w:rsid w:val="005601AC"/>
    <w:rsid w:val="005610D7"/>
    <w:rsid w:val="00562658"/>
    <w:rsid w:val="00565582"/>
    <w:rsid w:val="005755FC"/>
    <w:rsid w:val="00576CCD"/>
    <w:rsid w:val="00577993"/>
    <w:rsid w:val="00585A91"/>
    <w:rsid w:val="00587340"/>
    <w:rsid w:val="005879D2"/>
    <w:rsid w:val="00590668"/>
    <w:rsid w:val="00590BDE"/>
    <w:rsid w:val="00593A2D"/>
    <w:rsid w:val="00595C16"/>
    <w:rsid w:val="00596BDF"/>
    <w:rsid w:val="005A0C5C"/>
    <w:rsid w:val="005A5C87"/>
    <w:rsid w:val="005B142D"/>
    <w:rsid w:val="005B1D06"/>
    <w:rsid w:val="005B409B"/>
    <w:rsid w:val="005B516F"/>
    <w:rsid w:val="005B66CD"/>
    <w:rsid w:val="005B747B"/>
    <w:rsid w:val="005B7C5B"/>
    <w:rsid w:val="005C2A65"/>
    <w:rsid w:val="005C4E0B"/>
    <w:rsid w:val="005C5837"/>
    <w:rsid w:val="005D1093"/>
    <w:rsid w:val="005D12EB"/>
    <w:rsid w:val="005D33EC"/>
    <w:rsid w:val="005D36C3"/>
    <w:rsid w:val="005D3797"/>
    <w:rsid w:val="005D48CB"/>
    <w:rsid w:val="005D5070"/>
    <w:rsid w:val="005D5E53"/>
    <w:rsid w:val="005D6DB3"/>
    <w:rsid w:val="005D7811"/>
    <w:rsid w:val="005E6D2F"/>
    <w:rsid w:val="005E7367"/>
    <w:rsid w:val="005E7C04"/>
    <w:rsid w:val="005F0349"/>
    <w:rsid w:val="005F05B2"/>
    <w:rsid w:val="005F0859"/>
    <w:rsid w:val="005F3A94"/>
    <w:rsid w:val="005F68E4"/>
    <w:rsid w:val="005F7A67"/>
    <w:rsid w:val="00600E01"/>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0C7"/>
    <w:rsid w:val="00637119"/>
    <w:rsid w:val="00637A12"/>
    <w:rsid w:val="00641267"/>
    <w:rsid w:val="00642AE2"/>
    <w:rsid w:val="006440BA"/>
    <w:rsid w:val="00644C78"/>
    <w:rsid w:val="00645A9B"/>
    <w:rsid w:val="006467AF"/>
    <w:rsid w:val="006468F2"/>
    <w:rsid w:val="00647708"/>
    <w:rsid w:val="00651D9E"/>
    <w:rsid w:val="0065320D"/>
    <w:rsid w:val="00655D83"/>
    <w:rsid w:val="00656127"/>
    <w:rsid w:val="00660467"/>
    <w:rsid w:val="00660D9C"/>
    <w:rsid w:val="0066107C"/>
    <w:rsid w:val="006652B2"/>
    <w:rsid w:val="00667E0A"/>
    <w:rsid w:val="00670FFF"/>
    <w:rsid w:val="006717D2"/>
    <w:rsid w:val="00671D20"/>
    <w:rsid w:val="006720A6"/>
    <w:rsid w:val="006744C1"/>
    <w:rsid w:val="00674997"/>
    <w:rsid w:val="00674F1B"/>
    <w:rsid w:val="00675888"/>
    <w:rsid w:val="006825CD"/>
    <w:rsid w:val="006828B0"/>
    <w:rsid w:val="006828D4"/>
    <w:rsid w:val="00683823"/>
    <w:rsid w:val="0069063B"/>
    <w:rsid w:val="00691A52"/>
    <w:rsid w:val="00692319"/>
    <w:rsid w:val="006942E7"/>
    <w:rsid w:val="00696322"/>
    <w:rsid w:val="00697737"/>
    <w:rsid w:val="006A18CD"/>
    <w:rsid w:val="006A2E82"/>
    <w:rsid w:val="006A312A"/>
    <w:rsid w:val="006A31E8"/>
    <w:rsid w:val="006B0289"/>
    <w:rsid w:val="006B0577"/>
    <w:rsid w:val="006B22DF"/>
    <w:rsid w:val="006B268A"/>
    <w:rsid w:val="006B38E1"/>
    <w:rsid w:val="006B607A"/>
    <w:rsid w:val="006C13AD"/>
    <w:rsid w:val="006C3425"/>
    <w:rsid w:val="006C420A"/>
    <w:rsid w:val="006C4ADB"/>
    <w:rsid w:val="006C4FEF"/>
    <w:rsid w:val="006C5401"/>
    <w:rsid w:val="006C77A6"/>
    <w:rsid w:val="006D01E5"/>
    <w:rsid w:val="006D0402"/>
    <w:rsid w:val="006D0A40"/>
    <w:rsid w:val="006E0DBC"/>
    <w:rsid w:val="006E1871"/>
    <w:rsid w:val="006E5FAD"/>
    <w:rsid w:val="006E700E"/>
    <w:rsid w:val="006F00A2"/>
    <w:rsid w:val="006F1187"/>
    <w:rsid w:val="006F234B"/>
    <w:rsid w:val="006F3413"/>
    <w:rsid w:val="006F3822"/>
    <w:rsid w:val="006F449E"/>
    <w:rsid w:val="006F5309"/>
    <w:rsid w:val="0070042D"/>
    <w:rsid w:val="00700CE8"/>
    <w:rsid w:val="00704201"/>
    <w:rsid w:val="007047AE"/>
    <w:rsid w:val="007056DA"/>
    <w:rsid w:val="00706F27"/>
    <w:rsid w:val="00711660"/>
    <w:rsid w:val="00712F3E"/>
    <w:rsid w:val="00713F98"/>
    <w:rsid w:val="0071456F"/>
    <w:rsid w:val="007160AC"/>
    <w:rsid w:val="00720382"/>
    <w:rsid w:val="0072099C"/>
    <w:rsid w:val="00720CDF"/>
    <w:rsid w:val="007213EF"/>
    <w:rsid w:val="0072199B"/>
    <w:rsid w:val="0072265A"/>
    <w:rsid w:val="007232F7"/>
    <w:rsid w:val="007239F9"/>
    <w:rsid w:val="007240E6"/>
    <w:rsid w:val="007258FC"/>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0BCA"/>
    <w:rsid w:val="00761E17"/>
    <w:rsid w:val="00762AAA"/>
    <w:rsid w:val="0076306C"/>
    <w:rsid w:val="007631A3"/>
    <w:rsid w:val="00765854"/>
    <w:rsid w:val="0077163F"/>
    <w:rsid w:val="007717F9"/>
    <w:rsid w:val="00771818"/>
    <w:rsid w:val="007729D7"/>
    <w:rsid w:val="007734D6"/>
    <w:rsid w:val="00773DBC"/>
    <w:rsid w:val="007753E4"/>
    <w:rsid w:val="00777296"/>
    <w:rsid w:val="00777760"/>
    <w:rsid w:val="007837E7"/>
    <w:rsid w:val="00783E2B"/>
    <w:rsid w:val="00784C80"/>
    <w:rsid w:val="007853DF"/>
    <w:rsid w:val="00786F3A"/>
    <w:rsid w:val="007912CF"/>
    <w:rsid w:val="00793729"/>
    <w:rsid w:val="00794481"/>
    <w:rsid w:val="007945D2"/>
    <w:rsid w:val="007956A7"/>
    <w:rsid w:val="007A42EC"/>
    <w:rsid w:val="007A7EB7"/>
    <w:rsid w:val="007B340C"/>
    <w:rsid w:val="007B48EB"/>
    <w:rsid w:val="007B5E14"/>
    <w:rsid w:val="007C1566"/>
    <w:rsid w:val="007C2014"/>
    <w:rsid w:val="007C2834"/>
    <w:rsid w:val="007C36EC"/>
    <w:rsid w:val="007C6AA5"/>
    <w:rsid w:val="007C6DC9"/>
    <w:rsid w:val="007D024D"/>
    <w:rsid w:val="007D1700"/>
    <w:rsid w:val="007D2C8E"/>
    <w:rsid w:val="007D445C"/>
    <w:rsid w:val="007D476D"/>
    <w:rsid w:val="007D5E1F"/>
    <w:rsid w:val="007D6086"/>
    <w:rsid w:val="007D67D4"/>
    <w:rsid w:val="007D7BC7"/>
    <w:rsid w:val="007E0F24"/>
    <w:rsid w:val="007E2097"/>
    <w:rsid w:val="007E3413"/>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27B47"/>
    <w:rsid w:val="00832977"/>
    <w:rsid w:val="00832ED4"/>
    <w:rsid w:val="008334B3"/>
    <w:rsid w:val="008358CB"/>
    <w:rsid w:val="00835DEE"/>
    <w:rsid w:val="00835EBB"/>
    <w:rsid w:val="00836DA5"/>
    <w:rsid w:val="00836ED9"/>
    <w:rsid w:val="00837C7A"/>
    <w:rsid w:val="00840529"/>
    <w:rsid w:val="00840649"/>
    <w:rsid w:val="00841D46"/>
    <w:rsid w:val="00842F51"/>
    <w:rsid w:val="0084590F"/>
    <w:rsid w:val="00851ADB"/>
    <w:rsid w:val="00853A0E"/>
    <w:rsid w:val="00853FAC"/>
    <w:rsid w:val="00856867"/>
    <w:rsid w:val="00860173"/>
    <w:rsid w:val="00862195"/>
    <w:rsid w:val="008637C8"/>
    <w:rsid w:val="008653C9"/>
    <w:rsid w:val="00867571"/>
    <w:rsid w:val="00867ADB"/>
    <w:rsid w:val="0087040D"/>
    <w:rsid w:val="008709C3"/>
    <w:rsid w:val="00871D7A"/>
    <w:rsid w:val="00871F90"/>
    <w:rsid w:val="008725CE"/>
    <w:rsid w:val="00873806"/>
    <w:rsid w:val="00874A3B"/>
    <w:rsid w:val="00875AF8"/>
    <w:rsid w:val="00880387"/>
    <w:rsid w:val="0088339C"/>
    <w:rsid w:val="00883D6F"/>
    <w:rsid w:val="00884A3F"/>
    <w:rsid w:val="00885938"/>
    <w:rsid w:val="00886C25"/>
    <w:rsid w:val="008877C5"/>
    <w:rsid w:val="00891B99"/>
    <w:rsid w:val="00892046"/>
    <w:rsid w:val="00893B8D"/>
    <w:rsid w:val="008955F4"/>
    <w:rsid w:val="00896D49"/>
    <w:rsid w:val="0089734C"/>
    <w:rsid w:val="008A5054"/>
    <w:rsid w:val="008A5118"/>
    <w:rsid w:val="008A7100"/>
    <w:rsid w:val="008B0B51"/>
    <w:rsid w:val="008B0C67"/>
    <w:rsid w:val="008B134A"/>
    <w:rsid w:val="008B1418"/>
    <w:rsid w:val="008B1C44"/>
    <w:rsid w:val="008B1DC6"/>
    <w:rsid w:val="008B32C0"/>
    <w:rsid w:val="008B4BA3"/>
    <w:rsid w:val="008B58BE"/>
    <w:rsid w:val="008B5DC1"/>
    <w:rsid w:val="008B68E2"/>
    <w:rsid w:val="008B6DC2"/>
    <w:rsid w:val="008B6E86"/>
    <w:rsid w:val="008B6F20"/>
    <w:rsid w:val="008C496A"/>
    <w:rsid w:val="008C4B3D"/>
    <w:rsid w:val="008D004F"/>
    <w:rsid w:val="008D6B95"/>
    <w:rsid w:val="008D752D"/>
    <w:rsid w:val="008D785C"/>
    <w:rsid w:val="008E0355"/>
    <w:rsid w:val="008E1C7D"/>
    <w:rsid w:val="008E5602"/>
    <w:rsid w:val="008E5C30"/>
    <w:rsid w:val="008E7DA8"/>
    <w:rsid w:val="008F182A"/>
    <w:rsid w:val="008F4412"/>
    <w:rsid w:val="008F4455"/>
    <w:rsid w:val="008F4CE4"/>
    <w:rsid w:val="008F6C58"/>
    <w:rsid w:val="008F6D65"/>
    <w:rsid w:val="008F7ADA"/>
    <w:rsid w:val="009000CE"/>
    <w:rsid w:val="00900E7D"/>
    <w:rsid w:val="00901829"/>
    <w:rsid w:val="00901DD4"/>
    <w:rsid w:val="0090325C"/>
    <w:rsid w:val="00904C1E"/>
    <w:rsid w:val="00906071"/>
    <w:rsid w:val="00906F81"/>
    <w:rsid w:val="00912275"/>
    <w:rsid w:val="009130BD"/>
    <w:rsid w:val="009214E2"/>
    <w:rsid w:val="00922BB7"/>
    <w:rsid w:val="00924794"/>
    <w:rsid w:val="00924B1D"/>
    <w:rsid w:val="009262BE"/>
    <w:rsid w:val="009276BB"/>
    <w:rsid w:val="0093109B"/>
    <w:rsid w:val="00932F23"/>
    <w:rsid w:val="00935923"/>
    <w:rsid w:val="0093633B"/>
    <w:rsid w:val="00937AC6"/>
    <w:rsid w:val="009414AF"/>
    <w:rsid w:val="00941CE2"/>
    <w:rsid w:val="00941EAB"/>
    <w:rsid w:val="0094219E"/>
    <w:rsid w:val="00943863"/>
    <w:rsid w:val="00945875"/>
    <w:rsid w:val="00946A3B"/>
    <w:rsid w:val="009477AB"/>
    <w:rsid w:val="00947D3F"/>
    <w:rsid w:val="00950CFC"/>
    <w:rsid w:val="00952064"/>
    <w:rsid w:val="00955564"/>
    <w:rsid w:val="00956008"/>
    <w:rsid w:val="00965466"/>
    <w:rsid w:val="00966709"/>
    <w:rsid w:val="009669AF"/>
    <w:rsid w:val="00967445"/>
    <w:rsid w:val="00967FC0"/>
    <w:rsid w:val="0097139E"/>
    <w:rsid w:val="00971C20"/>
    <w:rsid w:val="009731AD"/>
    <w:rsid w:val="009742AA"/>
    <w:rsid w:val="00976F59"/>
    <w:rsid w:val="00980751"/>
    <w:rsid w:val="00980E0B"/>
    <w:rsid w:val="0098160F"/>
    <w:rsid w:val="00982F2E"/>
    <w:rsid w:val="0098356A"/>
    <w:rsid w:val="00983FD1"/>
    <w:rsid w:val="00984C43"/>
    <w:rsid w:val="00984FAF"/>
    <w:rsid w:val="00985DC1"/>
    <w:rsid w:val="00986507"/>
    <w:rsid w:val="009875C8"/>
    <w:rsid w:val="009916A7"/>
    <w:rsid w:val="00993C2D"/>
    <w:rsid w:val="009941DA"/>
    <w:rsid w:val="00997D0E"/>
    <w:rsid w:val="009A1493"/>
    <w:rsid w:val="009A2EBD"/>
    <w:rsid w:val="009A3336"/>
    <w:rsid w:val="009A392F"/>
    <w:rsid w:val="009A40BE"/>
    <w:rsid w:val="009A63DD"/>
    <w:rsid w:val="009A69AB"/>
    <w:rsid w:val="009A781A"/>
    <w:rsid w:val="009B012F"/>
    <w:rsid w:val="009B2CC5"/>
    <w:rsid w:val="009B4231"/>
    <w:rsid w:val="009B6F8E"/>
    <w:rsid w:val="009B7E10"/>
    <w:rsid w:val="009B7EDA"/>
    <w:rsid w:val="009C0821"/>
    <w:rsid w:val="009C2DB2"/>
    <w:rsid w:val="009C3B10"/>
    <w:rsid w:val="009C5330"/>
    <w:rsid w:val="009C5AB5"/>
    <w:rsid w:val="009C610A"/>
    <w:rsid w:val="009C6CBB"/>
    <w:rsid w:val="009C6FAE"/>
    <w:rsid w:val="009C7C95"/>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1441A"/>
    <w:rsid w:val="00A201E3"/>
    <w:rsid w:val="00A201E5"/>
    <w:rsid w:val="00A22C86"/>
    <w:rsid w:val="00A2367B"/>
    <w:rsid w:val="00A24950"/>
    <w:rsid w:val="00A24F84"/>
    <w:rsid w:val="00A25489"/>
    <w:rsid w:val="00A27D04"/>
    <w:rsid w:val="00A3068D"/>
    <w:rsid w:val="00A31F3F"/>
    <w:rsid w:val="00A32020"/>
    <w:rsid w:val="00A355DC"/>
    <w:rsid w:val="00A3570B"/>
    <w:rsid w:val="00A35FA6"/>
    <w:rsid w:val="00A3777C"/>
    <w:rsid w:val="00A41624"/>
    <w:rsid w:val="00A41B24"/>
    <w:rsid w:val="00A420B2"/>
    <w:rsid w:val="00A443E5"/>
    <w:rsid w:val="00A4698B"/>
    <w:rsid w:val="00A47FC3"/>
    <w:rsid w:val="00A50200"/>
    <w:rsid w:val="00A5043C"/>
    <w:rsid w:val="00A51BE5"/>
    <w:rsid w:val="00A542BD"/>
    <w:rsid w:val="00A55FA3"/>
    <w:rsid w:val="00A57FC9"/>
    <w:rsid w:val="00A6059B"/>
    <w:rsid w:val="00A63CDF"/>
    <w:rsid w:val="00A72EBA"/>
    <w:rsid w:val="00A73D77"/>
    <w:rsid w:val="00A74FCF"/>
    <w:rsid w:val="00A76464"/>
    <w:rsid w:val="00A77C92"/>
    <w:rsid w:val="00A810E6"/>
    <w:rsid w:val="00A82FC5"/>
    <w:rsid w:val="00A85EBC"/>
    <w:rsid w:val="00A87671"/>
    <w:rsid w:val="00A93051"/>
    <w:rsid w:val="00A93EB5"/>
    <w:rsid w:val="00A953F7"/>
    <w:rsid w:val="00A95586"/>
    <w:rsid w:val="00A97918"/>
    <w:rsid w:val="00AA1D86"/>
    <w:rsid w:val="00AA1E81"/>
    <w:rsid w:val="00AA291A"/>
    <w:rsid w:val="00AA2E97"/>
    <w:rsid w:val="00AA56FC"/>
    <w:rsid w:val="00AA6992"/>
    <w:rsid w:val="00AA7885"/>
    <w:rsid w:val="00AB1BC6"/>
    <w:rsid w:val="00AB1FA5"/>
    <w:rsid w:val="00AB39B0"/>
    <w:rsid w:val="00AB418D"/>
    <w:rsid w:val="00AB4FA3"/>
    <w:rsid w:val="00AB6B3D"/>
    <w:rsid w:val="00AB6CF3"/>
    <w:rsid w:val="00AC014C"/>
    <w:rsid w:val="00AC18D0"/>
    <w:rsid w:val="00AC25D2"/>
    <w:rsid w:val="00AC556C"/>
    <w:rsid w:val="00AC56B4"/>
    <w:rsid w:val="00AC5CC8"/>
    <w:rsid w:val="00AD12A8"/>
    <w:rsid w:val="00AD226A"/>
    <w:rsid w:val="00AD22FB"/>
    <w:rsid w:val="00AD35A5"/>
    <w:rsid w:val="00AD3D2D"/>
    <w:rsid w:val="00AD49A6"/>
    <w:rsid w:val="00AE0769"/>
    <w:rsid w:val="00AE0A41"/>
    <w:rsid w:val="00AE1C5A"/>
    <w:rsid w:val="00AE2831"/>
    <w:rsid w:val="00AE31CE"/>
    <w:rsid w:val="00AE32B6"/>
    <w:rsid w:val="00AE51F7"/>
    <w:rsid w:val="00AE6062"/>
    <w:rsid w:val="00AE6600"/>
    <w:rsid w:val="00AF077E"/>
    <w:rsid w:val="00AF185F"/>
    <w:rsid w:val="00AF21BB"/>
    <w:rsid w:val="00AF422F"/>
    <w:rsid w:val="00AF7AF6"/>
    <w:rsid w:val="00B011F1"/>
    <w:rsid w:val="00B01724"/>
    <w:rsid w:val="00B0315B"/>
    <w:rsid w:val="00B04E46"/>
    <w:rsid w:val="00B06E5C"/>
    <w:rsid w:val="00B1347C"/>
    <w:rsid w:val="00B13693"/>
    <w:rsid w:val="00B147AC"/>
    <w:rsid w:val="00B14A59"/>
    <w:rsid w:val="00B1561C"/>
    <w:rsid w:val="00B15996"/>
    <w:rsid w:val="00B207B7"/>
    <w:rsid w:val="00B25508"/>
    <w:rsid w:val="00B2592D"/>
    <w:rsid w:val="00B27751"/>
    <w:rsid w:val="00B317FA"/>
    <w:rsid w:val="00B34323"/>
    <w:rsid w:val="00B40282"/>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4B13"/>
    <w:rsid w:val="00B65D0B"/>
    <w:rsid w:val="00B661B7"/>
    <w:rsid w:val="00B66E21"/>
    <w:rsid w:val="00B7154B"/>
    <w:rsid w:val="00B716E1"/>
    <w:rsid w:val="00B73FF9"/>
    <w:rsid w:val="00B741B1"/>
    <w:rsid w:val="00B74D42"/>
    <w:rsid w:val="00B75001"/>
    <w:rsid w:val="00B75B8F"/>
    <w:rsid w:val="00B80934"/>
    <w:rsid w:val="00B80D7B"/>
    <w:rsid w:val="00B83C3D"/>
    <w:rsid w:val="00B844AD"/>
    <w:rsid w:val="00B8554E"/>
    <w:rsid w:val="00B86941"/>
    <w:rsid w:val="00B86D70"/>
    <w:rsid w:val="00B8735B"/>
    <w:rsid w:val="00B924C4"/>
    <w:rsid w:val="00B93326"/>
    <w:rsid w:val="00B943E6"/>
    <w:rsid w:val="00B94D7E"/>
    <w:rsid w:val="00B96CD1"/>
    <w:rsid w:val="00BA1222"/>
    <w:rsid w:val="00BA2AE0"/>
    <w:rsid w:val="00BA4292"/>
    <w:rsid w:val="00BA6745"/>
    <w:rsid w:val="00BA6D3C"/>
    <w:rsid w:val="00BB0A87"/>
    <w:rsid w:val="00BB3615"/>
    <w:rsid w:val="00BB4EC0"/>
    <w:rsid w:val="00BB56FD"/>
    <w:rsid w:val="00BB6FC7"/>
    <w:rsid w:val="00BB73E9"/>
    <w:rsid w:val="00BC0823"/>
    <w:rsid w:val="00BC1738"/>
    <w:rsid w:val="00BC1F92"/>
    <w:rsid w:val="00BC67F0"/>
    <w:rsid w:val="00BC6C27"/>
    <w:rsid w:val="00BC6ED3"/>
    <w:rsid w:val="00BD073E"/>
    <w:rsid w:val="00BD1966"/>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1BB4"/>
    <w:rsid w:val="00C13848"/>
    <w:rsid w:val="00C14A5F"/>
    <w:rsid w:val="00C14C57"/>
    <w:rsid w:val="00C15E60"/>
    <w:rsid w:val="00C17981"/>
    <w:rsid w:val="00C2148A"/>
    <w:rsid w:val="00C21BE4"/>
    <w:rsid w:val="00C2306F"/>
    <w:rsid w:val="00C244A4"/>
    <w:rsid w:val="00C27347"/>
    <w:rsid w:val="00C304EB"/>
    <w:rsid w:val="00C32465"/>
    <w:rsid w:val="00C342C7"/>
    <w:rsid w:val="00C41A13"/>
    <w:rsid w:val="00C41ED0"/>
    <w:rsid w:val="00C433B0"/>
    <w:rsid w:val="00C43429"/>
    <w:rsid w:val="00C442F9"/>
    <w:rsid w:val="00C449C5"/>
    <w:rsid w:val="00C47CE4"/>
    <w:rsid w:val="00C50011"/>
    <w:rsid w:val="00C519B2"/>
    <w:rsid w:val="00C519DC"/>
    <w:rsid w:val="00C55DF5"/>
    <w:rsid w:val="00C608C0"/>
    <w:rsid w:val="00C63BB6"/>
    <w:rsid w:val="00C6526E"/>
    <w:rsid w:val="00C670F7"/>
    <w:rsid w:val="00C671AF"/>
    <w:rsid w:val="00C70750"/>
    <w:rsid w:val="00C72CDE"/>
    <w:rsid w:val="00C8130A"/>
    <w:rsid w:val="00C81949"/>
    <w:rsid w:val="00C81FB1"/>
    <w:rsid w:val="00C8216B"/>
    <w:rsid w:val="00C84438"/>
    <w:rsid w:val="00C906A7"/>
    <w:rsid w:val="00C910AE"/>
    <w:rsid w:val="00C910EF"/>
    <w:rsid w:val="00C917AC"/>
    <w:rsid w:val="00C93C03"/>
    <w:rsid w:val="00C94170"/>
    <w:rsid w:val="00C94B76"/>
    <w:rsid w:val="00C95F07"/>
    <w:rsid w:val="00C96453"/>
    <w:rsid w:val="00C96DDC"/>
    <w:rsid w:val="00CA1E80"/>
    <w:rsid w:val="00CA3CE0"/>
    <w:rsid w:val="00CA4242"/>
    <w:rsid w:val="00CA532C"/>
    <w:rsid w:val="00CA5751"/>
    <w:rsid w:val="00CB10AC"/>
    <w:rsid w:val="00CB73AB"/>
    <w:rsid w:val="00CC0728"/>
    <w:rsid w:val="00CC0D3E"/>
    <w:rsid w:val="00CC2304"/>
    <w:rsid w:val="00CC2BA6"/>
    <w:rsid w:val="00CC2EE8"/>
    <w:rsid w:val="00CC3EEE"/>
    <w:rsid w:val="00CC4132"/>
    <w:rsid w:val="00CC5244"/>
    <w:rsid w:val="00CC578D"/>
    <w:rsid w:val="00CC7C8E"/>
    <w:rsid w:val="00CD0C51"/>
    <w:rsid w:val="00CD4845"/>
    <w:rsid w:val="00CD543C"/>
    <w:rsid w:val="00CD7D24"/>
    <w:rsid w:val="00CE5F34"/>
    <w:rsid w:val="00CF3C4A"/>
    <w:rsid w:val="00CF48BE"/>
    <w:rsid w:val="00CF5407"/>
    <w:rsid w:val="00D000F8"/>
    <w:rsid w:val="00D008DE"/>
    <w:rsid w:val="00D0413C"/>
    <w:rsid w:val="00D05116"/>
    <w:rsid w:val="00D069E6"/>
    <w:rsid w:val="00D0709E"/>
    <w:rsid w:val="00D07350"/>
    <w:rsid w:val="00D100C6"/>
    <w:rsid w:val="00D10A70"/>
    <w:rsid w:val="00D14C05"/>
    <w:rsid w:val="00D20E72"/>
    <w:rsid w:val="00D2147B"/>
    <w:rsid w:val="00D217C6"/>
    <w:rsid w:val="00D2277B"/>
    <w:rsid w:val="00D2387F"/>
    <w:rsid w:val="00D23C43"/>
    <w:rsid w:val="00D248ED"/>
    <w:rsid w:val="00D30673"/>
    <w:rsid w:val="00D31576"/>
    <w:rsid w:val="00D369F2"/>
    <w:rsid w:val="00D37391"/>
    <w:rsid w:val="00D441D6"/>
    <w:rsid w:val="00D45718"/>
    <w:rsid w:val="00D45B5A"/>
    <w:rsid w:val="00D45F22"/>
    <w:rsid w:val="00D52473"/>
    <w:rsid w:val="00D5266F"/>
    <w:rsid w:val="00D56613"/>
    <w:rsid w:val="00D56BAC"/>
    <w:rsid w:val="00D606AA"/>
    <w:rsid w:val="00D6315E"/>
    <w:rsid w:val="00D65E3A"/>
    <w:rsid w:val="00D66832"/>
    <w:rsid w:val="00D7031F"/>
    <w:rsid w:val="00D718EF"/>
    <w:rsid w:val="00D73C63"/>
    <w:rsid w:val="00D74C08"/>
    <w:rsid w:val="00D7571E"/>
    <w:rsid w:val="00D7666B"/>
    <w:rsid w:val="00D76951"/>
    <w:rsid w:val="00D82008"/>
    <w:rsid w:val="00D8275B"/>
    <w:rsid w:val="00D85867"/>
    <w:rsid w:val="00D87D1E"/>
    <w:rsid w:val="00D90060"/>
    <w:rsid w:val="00D9319C"/>
    <w:rsid w:val="00D93D2E"/>
    <w:rsid w:val="00D95E79"/>
    <w:rsid w:val="00D96723"/>
    <w:rsid w:val="00D97E16"/>
    <w:rsid w:val="00DA18F0"/>
    <w:rsid w:val="00DA4B75"/>
    <w:rsid w:val="00DA4D2F"/>
    <w:rsid w:val="00DA5BDD"/>
    <w:rsid w:val="00DA609D"/>
    <w:rsid w:val="00DA7346"/>
    <w:rsid w:val="00DB104A"/>
    <w:rsid w:val="00DB15C0"/>
    <w:rsid w:val="00DB2FA1"/>
    <w:rsid w:val="00DC20E2"/>
    <w:rsid w:val="00DC2D86"/>
    <w:rsid w:val="00DC38FC"/>
    <w:rsid w:val="00DC54A7"/>
    <w:rsid w:val="00DC5775"/>
    <w:rsid w:val="00DD0E91"/>
    <w:rsid w:val="00DD1D94"/>
    <w:rsid w:val="00DD49E8"/>
    <w:rsid w:val="00DD4C78"/>
    <w:rsid w:val="00DE0B74"/>
    <w:rsid w:val="00DE1B7F"/>
    <w:rsid w:val="00DE1EBB"/>
    <w:rsid w:val="00DE58AF"/>
    <w:rsid w:val="00DE653A"/>
    <w:rsid w:val="00DE7412"/>
    <w:rsid w:val="00DE7483"/>
    <w:rsid w:val="00DE78EF"/>
    <w:rsid w:val="00DF5280"/>
    <w:rsid w:val="00DF6F6C"/>
    <w:rsid w:val="00E00631"/>
    <w:rsid w:val="00E021FE"/>
    <w:rsid w:val="00E02B52"/>
    <w:rsid w:val="00E02DCE"/>
    <w:rsid w:val="00E0364B"/>
    <w:rsid w:val="00E039AD"/>
    <w:rsid w:val="00E043A8"/>
    <w:rsid w:val="00E066D2"/>
    <w:rsid w:val="00E075D0"/>
    <w:rsid w:val="00E10174"/>
    <w:rsid w:val="00E108E7"/>
    <w:rsid w:val="00E11354"/>
    <w:rsid w:val="00E1175D"/>
    <w:rsid w:val="00E118D2"/>
    <w:rsid w:val="00E128E4"/>
    <w:rsid w:val="00E22207"/>
    <w:rsid w:val="00E24483"/>
    <w:rsid w:val="00E27B80"/>
    <w:rsid w:val="00E27D23"/>
    <w:rsid w:val="00E318B9"/>
    <w:rsid w:val="00E344B1"/>
    <w:rsid w:val="00E377EA"/>
    <w:rsid w:val="00E37B79"/>
    <w:rsid w:val="00E400A4"/>
    <w:rsid w:val="00E40A41"/>
    <w:rsid w:val="00E42DF1"/>
    <w:rsid w:val="00E46EBD"/>
    <w:rsid w:val="00E52FBF"/>
    <w:rsid w:val="00E5327C"/>
    <w:rsid w:val="00E55421"/>
    <w:rsid w:val="00E561EC"/>
    <w:rsid w:val="00E6351E"/>
    <w:rsid w:val="00E64951"/>
    <w:rsid w:val="00E670F8"/>
    <w:rsid w:val="00E672FD"/>
    <w:rsid w:val="00E714F3"/>
    <w:rsid w:val="00E71635"/>
    <w:rsid w:val="00E718BE"/>
    <w:rsid w:val="00E73E07"/>
    <w:rsid w:val="00E76C18"/>
    <w:rsid w:val="00E76CC6"/>
    <w:rsid w:val="00E77BCD"/>
    <w:rsid w:val="00E82B24"/>
    <w:rsid w:val="00E86424"/>
    <w:rsid w:val="00E90AD5"/>
    <w:rsid w:val="00E9429D"/>
    <w:rsid w:val="00E94451"/>
    <w:rsid w:val="00E974BC"/>
    <w:rsid w:val="00E978C3"/>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4953"/>
    <w:rsid w:val="00EC5CD4"/>
    <w:rsid w:val="00EC5F3C"/>
    <w:rsid w:val="00EC6A88"/>
    <w:rsid w:val="00EC7C03"/>
    <w:rsid w:val="00ED04B4"/>
    <w:rsid w:val="00ED1B3D"/>
    <w:rsid w:val="00ED2385"/>
    <w:rsid w:val="00ED436B"/>
    <w:rsid w:val="00ED5807"/>
    <w:rsid w:val="00EE138F"/>
    <w:rsid w:val="00EE3FE6"/>
    <w:rsid w:val="00EF220C"/>
    <w:rsid w:val="00EF2A07"/>
    <w:rsid w:val="00EF2F53"/>
    <w:rsid w:val="00EF3EE9"/>
    <w:rsid w:val="00EF771D"/>
    <w:rsid w:val="00F00985"/>
    <w:rsid w:val="00F0195F"/>
    <w:rsid w:val="00F01AFF"/>
    <w:rsid w:val="00F02C00"/>
    <w:rsid w:val="00F06CFC"/>
    <w:rsid w:val="00F10551"/>
    <w:rsid w:val="00F10AC5"/>
    <w:rsid w:val="00F11921"/>
    <w:rsid w:val="00F126AF"/>
    <w:rsid w:val="00F1283A"/>
    <w:rsid w:val="00F12A20"/>
    <w:rsid w:val="00F13083"/>
    <w:rsid w:val="00F17588"/>
    <w:rsid w:val="00F200F3"/>
    <w:rsid w:val="00F2387E"/>
    <w:rsid w:val="00F24B98"/>
    <w:rsid w:val="00F25C8E"/>
    <w:rsid w:val="00F3090D"/>
    <w:rsid w:val="00F30BAB"/>
    <w:rsid w:val="00F3259E"/>
    <w:rsid w:val="00F330AC"/>
    <w:rsid w:val="00F34ED3"/>
    <w:rsid w:val="00F3538B"/>
    <w:rsid w:val="00F36ECC"/>
    <w:rsid w:val="00F3709A"/>
    <w:rsid w:val="00F37AA9"/>
    <w:rsid w:val="00F41E2B"/>
    <w:rsid w:val="00F42361"/>
    <w:rsid w:val="00F42AFB"/>
    <w:rsid w:val="00F45187"/>
    <w:rsid w:val="00F51090"/>
    <w:rsid w:val="00F554EB"/>
    <w:rsid w:val="00F57DF6"/>
    <w:rsid w:val="00F609A7"/>
    <w:rsid w:val="00F62105"/>
    <w:rsid w:val="00F62BE1"/>
    <w:rsid w:val="00F6603C"/>
    <w:rsid w:val="00F70FC7"/>
    <w:rsid w:val="00F7118A"/>
    <w:rsid w:val="00F7146F"/>
    <w:rsid w:val="00F71E72"/>
    <w:rsid w:val="00F72DE2"/>
    <w:rsid w:val="00F73DC8"/>
    <w:rsid w:val="00F75CF0"/>
    <w:rsid w:val="00F76281"/>
    <w:rsid w:val="00F77775"/>
    <w:rsid w:val="00F81018"/>
    <w:rsid w:val="00F81AE3"/>
    <w:rsid w:val="00F824E9"/>
    <w:rsid w:val="00F82AC6"/>
    <w:rsid w:val="00F82B65"/>
    <w:rsid w:val="00F863ED"/>
    <w:rsid w:val="00F86DA4"/>
    <w:rsid w:val="00F8747D"/>
    <w:rsid w:val="00F87986"/>
    <w:rsid w:val="00F90382"/>
    <w:rsid w:val="00F90B4A"/>
    <w:rsid w:val="00F9233B"/>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2113"/>
    <w:rsid w:val="00FC3770"/>
    <w:rsid w:val="00FC45E8"/>
    <w:rsid w:val="00FC66E3"/>
    <w:rsid w:val="00FC67B9"/>
    <w:rsid w:val="00FD1987"/>
    <w:rsid w:val="00FD556A"/>
    <w:rsid w:val="00FE013C"/>
    <w:rsid w:val="00FE03F4"/>
    <w:rsid w:val="00FE0D68"/>
    <w:rsid w:val="00FE1A1A"/>
    <w:rsid w:val="00FE3A1E"/>
    <w:rsid w:val="00FE4604"/>
    <w:rsid w:val="00FE5D64"/>
    <w:rsid w:val="00FE635C"/>
    <w:rsid w:val="00FE70BE"/>
    <w:rsid w:val="00FE75E7"/>
    <w:rsid w:val="00FE7EBC"/>
    <w:rsid w:val="00FF0D58"/>
    <w:rsid w:val="00FF1E4C"/>
    <w:rsid w:val="00FF2B93"/>
    <w:rsid w:val="00FF2DE7"/>
    <w:rsid w:val="00FF34B1"/>
    <w:rsid w:val="00FF35DD"/>
    <w:rsid w:val="00FF60B0"/>
    <w:rsid w:val="00FF68B1"/>
    <w:rsid w:val="00FF69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61B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lsdException w:name="page number"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 w:type="character" w:customStyle="1" w:styleId="HeaderChar">
    <w:name w:val="Header Char"/>
    <w:basedOn w:val="DefaultParagraphFont"/>
    <w:link w:val="Header"/>
    <w:uiPriority w:val="99"/>
    <w:rsid w:val="00EC4953"/>
    <w:rPr>
      <w:rFonts w:asciiTheme="minorHAnsi" w:hAnsiTheme="minorHAnsi"/>
      <w:sz w:val="24"/>
      <w:szCs w:val="24"/>
    </w:rPr>
  </w:style>
  <w:style w:type="paragraph" w:customStyle="1" w:styleId="Algorithm">
    <w:name w:val="Algorithm"/>
    <w:basedOn w:val="Normal"/>
    <w:link w:val="AlgorithmChar"/>
    <w:qFormat/>
    <w:rsid w:val="00FE1A1A"/>
    <w:pPr>
      <w:tabs>
        <w:tab w:val="left" w:pos="360"/>
        <w:tab w:val="left" w:pos="720"/>
        <w:tab w:val="left" w:pos="1080"/>
        <w:tab w:val="left" w:pos="1440"/>
        <w:tab w:val="left" w:pos="1800"/>
        <w:tab w:val="left" w:pos="2160"/>
        <w:tab w:val="left" w:pos="2520"/>
      </w:tabs>
      <w:ind w:left="360"/>
    </w:pPr>
    <w:rPr>
      <w:rFonts w:eastAsiaTheme="minorEastAsia"/>
    </w:rPr>
  </w:style>
  <w:style w:type="character" w:customStyle="1" w:styleId="AlgorithmChar">
    <w:name w:val="Algorithm Char"/>
    <w:basedOn w:val="DefaultParagraphFont"/>
    <w:link w:val="Algorithm"/>
    <w:rsid w:val="00FE1A1A"/>
    <w:rPr>
      <w:rFonts w:asciiTheme="minorHAnsi" w:eastAsiaTheme="minorEastAsia" w:hAnsiTheme="minorHAns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RTFNum6"/>
    <w:pPr>
      <w:numPr>
        <w:numId w:val="7"/>
      </w:numPr>
    </w:pPr>
  </w:style>
  <w:style w:type="numbering" w:customStyle="1" w:styleId="Header1">
    <w:name w:val="RTFNum5"/>
    <w:pPr>
      <w:numPr>
        <w:numId w:val="6"/>
      </w:numPr>
    </w:pPr>
  </w:style>
  <w:style w:type="numbering" w:customStyle="1" w:styleId="TableGrid">
    <w:name w:val="RTFNum4"/>
    <w:pPr>
      <w:numPr>
        <w:numId w:val="5"/>
      </w:numPr>
    </w:pPr>
  </w:style>
  <w:style w:type="numbering" w:customStyle="1" w:styleId="Header">
    <w:name w:val="Numbering1"/>
    <w:pPr>
      <w:numPr>
        <w:numId w:val="2"/>
      </w:numPr>
    </w:pPr>
  </w:style>
  <w:style w:type="numbering" w:customStyle="1" w:styleId="Footer">
    <w:name w:val="RTFNum2"/>
    <w:pPr>
      <w:numPr>
        <w:numId w:val="3"/>
      </w:numPr>
    </w:pPr>
  </w:style>
  <w:style w:type="numbering" w:customStyle="1" w:styleId="PageNumber">
    <w:name w:val="WWOutlineListStyle"/>
    <w:pPr>
      <w:numPr>
        <w:numId w:val="1"/>
      </w:numPr>
    </w:pPr>
  </w:style>
  <w:style w:type="numbering" w:customStyle="1" w:styleId="TOC1">
    <w:name w:val="111111"/>
    <w:pPr>
      <w:numPr>
        <w:numId w:val="9"/>
      </w:numPr>
    </w:pPr>
  </w:style>
  <w:style w:type="numbering" w:customStyle="1" w:styleId="TOC2">
    <w:name w:val="RTFNum7"/>
    <w:pPr>
      <w:numPr>
        <w:numId w:val="8"/>
      </w:numPr>
    </w:pPr>
  </w:style>
  <w:style w:type="numbering" w:customStyle="1" w:styleId="TOC3">
    <w:name w:val="RTFNum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ngw.org" TargetMode="External"/><Relationship Id="rId12" Type="http://schemas.openxmlformats.org/officeDocument/2006/relationships/hyperlink" Target="http://www.jrsoftware.org" TargetMode="External"/><Relationship Id="rId13" Type="http://schemas.openxmlformats.org/officeDocument/2006/relationships/hyperlink" Target="http://core.tcl.tk/tcllib/doc/trunk/embedded/www/tcllib/files/modules/snit/snit.html" TargetMode="External"/><Relationship Id="rId14" Type="http://schemas.openxmlformats.org/officeDocument/2006/relationships/hyperlink" Target="http://core.tcl.tk/tcllib/doc/trunk/embedded/www/tcllib/files/modules/snit/snitfaq.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ctivestate.com" TargetMode="External"/><Relationship Id="rId10" Type="http://schemas.openxmlformats.org/officeDocument/2006/relationships/hyperlink" Target="http://teapot.activest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AD956-B4C0-2649-86A9-989EDE3A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19025</TotalTime>
  <Pages>16</Pages>
  <Words>3032</Words>
  <Characters>17286</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20278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 Duquette</cp:lastModifiedBy>
  <cp:revision>619</cp:revision>
  <cp:lastPrinted>2013-08-08T19:56:00Z</cp:lastPrinted>
  <dcterms:created xsi:type="dcterms:W3CDTF">2012-02-10T18:28:00Z</dcterms:created>
  <dcterms:modified xsi:type="dcterms:W3CDTF">2015-10-08T20:38:00Z</dcterms:modified>
</cp:coreProperties>
</file>